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Default="006637DB" w:rsidP="00D80B85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045747" w:rsidRDefault="006637DB" w:rsidP="00D80B85">
            <w:pPr>
              <w:jc w:val="center"/>
              <w:rPr>
                <w:rFonts w:cs="B Titr"/>
                <w:sz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04574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6A75D7" w:rsidRDefault="006637DB" w:rsidP="006637DB">
      <w:pPr>
        <w:jc w:val="center"/>
        <w:rPr>
          <w:bCs/>
          <w:sz w:val="34"/>
          <w:szCs w:val="36"/>
          <w:rtl/>
        </w:rPr>
      </w:pPr>
      <w:r w:rsidRPr="006A75D7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6A75D7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6A75D7" w:rsidRDefault="006637DB" w:rsidP="006637DB">
      <w:pPr>
        <w:jc w:val="center"/>
        <w:rPr>
          <w:bCs/>
          <w:sz w:val="38"/>
          <w:szCs w:val="40"/>
          <w:rtl/>
        </w:rPr>
      </w:pPr>
      <w:r w:rsidRPr="006A75D7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04574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04574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1C946617" w14:textId="1EF3BD02" w:rsidR="007E5592" w:rsidRPr="006A75D7" w:rsidRDefault="00642893" w:rsidP="00642893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کتابخانه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softHyphen/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ها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ارائه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شده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برا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اسکر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پت</w:t>
      </w:r>
      <w:r w:rsidRPr="006A75D7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نو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6A75D7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س</w:t>
      </w:r>
      <w:r w:rsidRPr="006A75D7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</w:p>
    <w:p w14:paraId="041D4166" w14:textId="77777777" w:rsidR="007E5592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5927A3">
        <w:rPr>
          <w:rFonts w:hint="cs"/>
          <w:b/>
          <w:bCs/>
          <w:sz w:val="30"/>
          <w:szCs w:val="32"/>
          <w:rtl/>
        </w:rPr>
        <w:t>كد سند:</w:t>
      </w:r>
    </w:p>
    <w:p w14:paraId="220C2F9B" w14:textId="1D499D0E" w:rsidR="00045747" w:rsidRDefault="005239E1" w:rsidP="00C5694C">
      <w:pPr>
        <w:jc w:val="center"/>
        <w:rPr>
          <w:sz w:val="18"/>
          <w:szCs w:val="20"/>
          <w:rtl/>
        </w:rPr>
      </w:pPr>
      <w:r w:rsidRPr="005239E1">
        <w:rPr>
          <w:b/>
          <w:bCs/>
          <w:sz w:val="28"/>
          <w:szCs w:val="30"/>
        </w:rPr>
        <w:t>IoT-Imp-UserLib-v1.</w:t>
      </w:r>
      <w:r w:rsidR="00B17B1B">
        <w:rPr>
          <w:b/>
          <w:bCs/>
          <w:sz w:val="28"/>
          <w:szCs w:val="30"/>
        </w:rPr>
        <w:t>1</w:t>
      </w:r>
    </w:p>
    <w:p w14:paraId="488B171D" w14:textId="77777777" w:rsidR="005927A3" w:rsidRDefault="00045747" w:rsidP="007E5592">
      <w:pPr>
        <w:jc w:val="center"/>
        <w:rPr>
          <w:b/>
          <w:bCs/>
          <w:sz w:val="30"/>
          <w:szCs w:val="32"/>
        </w:rPr>
      </w:pPr>
      <w:r w:rsidRPr="005927A3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793E7997" w:rsidR="00045747" w:rsidRPr="005927A3" w:rsidRDefault="001163E0" w:rsidP="006A75D7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14</w:t>
      </w:r>
      <w:r w:rsidR="005927A3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Pr="005927A3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Default="002B5C69" w:rsidP="002B5C69">
      <w:pPr>
        <w:bidi w:val="0"/>
        <w:rPr>
          <w:sz w:val="18"/>
          <w:szCs w:val="20"/>
        </w:rPr>
        <w:sectPr w:rsidR="002B5C69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Default="00045747" w:rsidP="00045747">
      <w:pPr>
        <w:jc w:val="center"/>
        <w:rPr>
          <w:sz w:val="18"/>
          <w:szCs w:val="20"/>
        </w:rPr>
      </w:pPr>
      <w:r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BA1938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Default="009D58E1" w:rsidP="002E1422">
      <w:pPr>
        <w:pStyle w:val="-"/>
        <w:bidi w:val="0"/>
        <w:sectPr w:rsidR="009D58E1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3375B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3375B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863682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>پروژه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طراحي و پياده‌سازي پلتفرم اينترنت اشياء</w:t>
            </w:r>
          </w:p>
        </w:tc>
      </w:tr>
      <w:tr w:rsidR="005927A3" w:rsidRPr="00863682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863682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1272D12C" w:rsidR="005927A3" w:rsidRPr="007325E4" w:rsidRDefault="00C55320" w:rsidP="00C55320">
            <w:pPr>
              <w:ind w:left="0" w:firstLine="0"/>
              <w:rPr>
                <w:b w:val="0"/>
                <w:bCs w:val="0"/>
                <w:sz w:val="24"/>
                <w:rtl/>
              </w:rPr>
            </w:pPr>
            <w:r w:rsidRPr="00C55320">
              <w:rPr>
                <w:b w:val="0"/>
                <w:bCs w:val="0"/>
                <w:sz w:val="24"/>
                <w:rtl/>
              </w:rPr>
              <w:t>کتابخانه</w:t>
            </w:r>
            <w:r>
              <w:rPr>
                <w:rFonts w:cs="Times New Roman"/>
                <w:b w:val="0"/>
                <w:bCs w:val="0"/>
                <w:sz w:val="24"/>
                <w:rtl/>
              </w:rPr>
              <w:softHyphen/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های</w:t>
            </w:r>
            <w:r w:rsidRPr="00C55320">
              <w:rPr>
                <w:b w:val="0"/>
                <w:bCs w:val="0"/>
                <w:sz w:val="24"/>
                <w:rtl/>
              </w:rPr>
              <w:t xml:space="preserve"> ارائه شده برا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b w:val="0"/>
                <w:bCs w:val="0"/>
                <w:sz w:val="24"/>
                <w:rtl/>
              </w:rPr>
              <w:t xml:space="preserve"> اسکر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rFonts w:hint="eastAsia"/>
                <w:b w:val="0"/>
                <w:bCs w:val="0"/>
                <w:sz w:val="24"/>
                <w:rtl/>
              </w:rPr>
              <w:t>پت</w:t>
            </w:r>
            <w:r w:rsidRPr="00C55320">
              <w:rPr>
                <w:b w:val="0"/>
                <w:bCs w:val="0"/>
                <w:sz w:val="24"/>
                <w:rtl/>
              </w:rPr>
              <w:t xml:space="preserve"> نو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  <w:r w:rsidRPr="00C55320">
              <w:rPr>
                <w:rFonts w:hint="eastAsia"/>
                <w:b w:val="0"/>
                <w:bCs w:val="0"/>
                <w:sz w:val="24"/>
                <w:rtl/>
              </w:rPr>
              <w:t>س</w:t>
            </w:r>
            <w:r w:rsidRPr="00C55320">
              <w:rPr>
                <w:rFonts w:hint="cs"/>
                <w:b w:val="0"/>
                <w:bCs w:val="0"/>
                <w:sz w:val="24"/>
                <w:rtl/>
              </w:rPr>
              <w:t>ی</w:t>
            </w:r>
          </w:p>
        </w:tc>
      </w:tr>
      <w:tr w:rsidR="005927A3" w:rsidRPr="00863682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1B4CA900" w:rsidR="005927A3" w:rsidRPr="007325E4" w:rsidRDefault="00166062" w:rsidP="00C5694C">
            <w:pPr>
              <w:ind w:left="0" w:firstLine="0"/>
              <w:rPr>
                <w:b w:val="0"/>
                <w:bCs w:val="0"/>
                <w:sz w:val="24"/>
              </w:rPr>
            </w:pPr>
            <w:r w:rsidRPr="00166062">
              <w:rPr>
                <w:b w:val="0"/>
                <w:bCs w:val="0"/>
                <w:sz w:val="28"/>
                <w:szCs w:val="30"/>
              </w:rPr>
              <w:t>IoT-Imp-UserLib-v1.</w:t>
            </w:r>
            <w:r w:rsidR="00B17B1B">
              <w:rPr>
                <w:b w:val="0"/>
                <w:bCs w:val="0"/>
                <w:sz w:val="28"/>
                <w:szCs w:val="30"/>
              </w:rPr>
              <w:t>1</w:t>
            </w:r>
          </w:p>
        </w:tc>
      </w:tr>
      <w:tr w:rsidR="005927A3" w:rsidRPr="00863682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66FC22BD" w:rsidR="005927A3" w:rsidRPr="0043375B" w:rsidRDefault="002D1923" w:rsidP="00FC060D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نهایی</w:t>
            </w:r>
          </w:p>
        </w:tc>
      </w:tr>
      <w:tr w:rsidR="005927A3" w:rsidRPr="00863682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---</w:t>
            </w:r>
          </w:p>
        </w:tc>
      </w:tr>
      <w:tr w:rsidR="005927A3" w:rsidRPr="00863682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3375B" w:rsidRDefault="004B545D" w:rsidP="00403014">
            <w:pPr>
              <w:ind w:left="0" w:firstLine="0"/>
              <w:rPr>
                <w:b w:val="0"/>
                <w:bCs w:val="0"/>
                <w:sz w:val="28"/>
              </w:rPr>
            </w:pPr>
            <w:r>
              <w:rPr>
                <w:rFonts w:hint="cs"/>
                <w:b w:val="0"/>
                <w:bCs w:val="0"/>
                <w:sz w:val="28"/>
                <w:rtl/>
              </w:rPr>
              <w:t>محرمانه</w:t>
            </w:r>
          </w:p>
        </w:tc>
      </w:tr>
    </w:tbl>
    <w:p w14:paraId="3AA02D7D" w14:textId="77777777" w:rsidR="000876F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Default="00BC00DF" w:rsidP="000F079D">
      <w:pPr>
        <w:pStyle w:val="aa"/>
        <w:rPr>
          <w:sz w:val="18"/>
          <w:szCs w:val="22"/>
          <w:rtl/>
        </w:rPr>
      </w:pPr>
      <w:r>
        <w:rPr>
          <w:sz w:val="18"/>
          <w:szCs w:val="22"/>
          <w:rtl/>
        </w:rPr>
        <w:br w:type="page"/>
      </w:r>
    </w:p>
    <w:p w14:paraId="5E2301DD" w14:textId="77777777" w:rsidR="007325E4" w:rsidRPr="00B10AB9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B10AB9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540930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540930" w:rsidRDefault="006F43BF" w:rsidP="006F43BF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540930" w:rsidRDefault="00F2015A" w:rsidP="006F43BF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5C16B707" w:rsidR="006F43BF" w:rsidRPr="00540930" w:rsidRDefault="00524C97" w:rsidP="00026795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18</w:t>
            </w:r>
            <w:r w:rsidR="00F2015A">
              <w:rPr>
                <w:rFonts w:hint="cs"/>
                <w:sz w:val="22"/>
                <w:rtl/>
              </w:rPr>
              <w:t>/</w:t>
            </w:r>
            <w:r w:rsidR="00026795">
              <w:rPr>
                <w:rFonts w:hint="cs"/>
                <w:sz w:val="22"/>
                <w:rtl/>
              </w:rPr>
              <w:t>9</w:t>
            </w:r>
            <w:r w:rsidR="00F2015A">
              <w:rPr>
                <w:rFonts w:hint="cs"/>
                <w:sz w:val="22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54D7477B" w:rsidR="006F43BF" w:rsidRPr="00473961" w:rsidRDefault="006A75D7" w:rsidP="00524C97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ویرایش بر اساس نظرات کارفرما</w:t>
            </w:r>
          </w:p>
        </w:tc>
      </w:tr>
      <w:tr w:rsidR="00C97DD3" w:rsidRPr="00540930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C97DD3" w:rsidRPr="00540930" w:rsidRDefault="00C97DD3" w:rsidP="00FF0E74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0E38D793" w:rsidR="00C97DD3" w:rsidRPr="00540930" w:rsidRDefault="00C97DD3" w:rsidP="00FF0E74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88A81AE" w:rsidR="00C97DD3" w:rsidRPr="00540930" w:rsidRDefault="001163E0" w:rsidP="006A75D7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20</w:t>
            </w:r>
            <w:r w:rsidR="00C97DD3">
              <w:rPr>
                <w:rFonts w:hint="cs"/>
                <w:sz w:val="22"/>
                <w:rtl/>
              </w:rPr>
              <w:t>/11/</w:t>
            </w:r>
            <w:r>
              <w:rPr>
                <w:rFonts w:hint="cs"/>
                <w:sz w:val="22"/>
                <w:rtl/>
              </w:rPr>
              <w:t>96</w:t>
            </w:r>
          </w:p>
        </w:tc>
        <w:tc>
          <w:tcPr>
            <w:tcW w:w="5416" w:type="dxa"/>
            <w:vAlign w:val="center"/>
          </w:tcPr>
          <w:p w14:paraId="7C6D9376" w14:textId="2DF2CC7A" w:rsidR="00C97DD3" w:rsidRPr="006F43BF" w:rsidRDefault="006A75D7" w:rsidP="006F43BF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افزودن کلاس های جدید</w:t>
            </w:r>
          </w:p>
        </w:tc>
      </w:tr>
      <w:tr w:rsidR="001163E0" w:rsidRPr="00540930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36C72BE9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3BBCD127" w14:textId="4C335107" w:rsidR="001163E0" w:rsidRPr="00540930" w:rsidRDefault="001163E0" w:rsidP="006A75D7">
            <w:pPr>
              <w:jc w:val="center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14</w:t>
            </w:r>
            <w:r>
              <w:rPr>
                <w:rFonts w:hint="cs"/>
                <w:sz w:val="22"/>
                <w:rtl/>
              </w:rPr>
              <w:t>/</w:t>
            </w:r>
            <w:r w:rsidR="00D624EC">
              <w:rPr>
                <w:rFonts w:hint="cs"/>
                <w:sz w:val="22"/>
                <w:rtl/>
              </w:rPr>
              <w:t>01</w:t>
            </w:r>
            <w:r>
              <w:rPr>
                <w:rFonts w:hint="cs"/>
                <w:sz w:val="22"/>
                <w:rtl/>
              </w:rPr>
              <w:t>/97</w:t>
            </w:r>
          </w:p>
        </w:tc>
        <w:tc>
          <w:tcPr>
            <w:tcW w:w="5416" w:type="dxa"/>
            <w:vAlign w:val="center"/>
          </w:tcPr>
          <w:p w14:paraId="55B08F59" w14:textId="3C68935A" w:rsidR="001163E0" w:rsidRPr="00540930" w:rsidRDefault="006A75D7" w:rsidP="001163E0">
            <w:pPr>
              <w:jc w:val="left"/>
              <w:rPr>
                <w:sz w:val="22"/>
                <w:rtl/>
              </w:rPr>
            </w:pPr>
            <w:r>
              <w:rPr>
                <w:rFonts w:hint="cs"/>
                <w:sz w:val="22"/>
                <w:rtl/>
              </w:rPr>
              <w:t>ویرایش فنی و ادبی</w:t>
            </w:r>
            <w:bookmarkStart w:id="2" w:name="_GoBack"/>
            <w:bookmarkEnd w:id="2"/>
          </w:p>
        </w:tc>
      </w:tr>
      <w:tr w:rsidR="001163E0" w:rsidRPr="00540930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  <w:r w:rsidRPr="00540930">
              <w:rPr>
                <w:rFonts w:hint="cs"/>
                <w:sz w:val="22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1163E0" w:rsidRPr="00540930" w:rsidRDefault="001163E0" w:rsidP="001163E0">
            <w:pPr>
              <w:jc w:val="center"/>
              <w:rPr>
                <w:sz w:val="22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1163E0" w:rsidRPr="00540930" w:rsidRDefault="001163E0" w:rsidP="001163E0">
            <w:pPr>
              <w:jc w:val="left"/>
              <w:rPr>
                <w:sz w:val="22"/>
                <w:rtl/>
              </w:rPr>
            </w:pPr>
          </w:p>
        </w:tc>
      </w:tr>
    </w:tbl>
    <w:p w14:paraId="4A3F7D6C" w14:textId="77777777" w:rsidR="007325E4" w:rsidRPr="00540930" w:rsidRDefault="007325E4" w:rsidP="007325E4">
      <w:pPr>
        <w:rPr>
          <w:rFonts w:cs="B Titr"/>
          <w:rtl/>
        </w:rPr>
      </w:pPr>
    </w:p>
    <w:p w14:paraId="00BB7958" w14:textId="77777777" w:rsidR="00BC00DF" w:rsidRDefault="00BC00DF" w:rsidP="007325E4">
      <w:pPr>
        <w:rPr>
          <w:rFonts w:cs="B Titr"/>
          <w:sz w:val="28"/>
          <w:rtl/>
        </w:rPr>
      </w:pPr>
    </w:p>
    <w:p w14:paraId="332AE808" w14:textId="77777777" w:rsidR="00BC00DF" w:rsidRDefault="00BC00DF" w:rsidP="007325E4">
      <w:pPr>
        <w:rPr>
          <w:rFonts w:cs="B Titr"/>
          <w:sz w:val="28"/>
          <w:rtl/>
        </w:rPr>
        <w:sectPr w:rsidR="00BC00DF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27E43" w:rsidRDefault="000F079D" w:rsidP="003A75B1">
      <w:pPr>
        <w:pStyle w:val="Title2"/>
        <w:ind w:firstLine="0"/>
        <w:rPr>
          <w:rtl/>
        </w:rPr>
      </w:pPr>
      <w:r w:rsidRPr="00627E43">
        <w:rPr>
          <w:rFonts w:hint="cs"/>
          <w:rtl/>
        </w:rPr>
        <w:lastRenderedPageBreak/>
        <w:t>چک</w:t>
      </w:r>
      <w:r>
        <w:rPr>
          <w:rFonts w:hint="cs"/>
          <w:rtl/>
        </w:rPr>
        <w:t>ي</w:t>
      </w:r>
      <w:r w:rsidRPr="00627E43">
        <w:rPr>
          <w:rFonts w:hint="cs"/>
          <w:rtl/>
        </w:rPr>
        <w:t>ده</w:t>
      </w:r>
    </w:p>
    <w:p w14:paraId="7488BD23" w14:textId="749DF1E9" w:rsidR="005103D2" w:rsidRDefault="00144300" w:rsidP="00A55A5E">
      <w:pPr>
        <w:pStyle w:val="af9"/>
        <w:rPr>
          <w:rtl/>
        </w:rPr>
      </w:pPr>
      <w:r>
        <w:rPr>
          <w:rFonts w:hint="cs"/>
          <w:rtl/>
        </w:rPr>
        <w:t>این سند جز اسناد فاز طراحی می</w:t>
      </w:r>
      <w:r>
        <w:rPr>
          <w:rtl/>
        </w:rPr>
        <w:softHyphen/>
      </w:r>
      <w:r>
        <w:rPr>
          <w:rFonts w:hint="cs"/>
          <w:rtl/>
        </w:rPr>
        <w:t xml:space="preserve">باشد. در </w:t>
      </w:r>
      <w:r w:rsidR="009C6CD8">
        <w:rPr>
          <w:rFonts w:hint="cs"/>
          <w:rtl/>
        </w:rPr>
        <w:t xml:space="preserve"> این سند طراحی کتابخانه</w:t>
      </w:r>
      <w:r w:rsidR="009C6CD8">
        <w:rPr>
          <w:rtl/>
        </w:rPr>
        <w:softHyphen/>
      </w:r>
      <w:r w:rsidR="009C6CD8">
        <w:rPr>
          <w:rFonts w:hint="cs"/>
          <w:rtl/>
        </w:rPr>
        <w:t xml:space="preserve">هایی که در اسکریپت نویسی در اختیار کاربر قرار خواهد گرفت </w:t>
      </w:r>
      <w:r w:rsidR="00C5694C">
        <w:rPr>
          <w:rFonts w:hint="cs"/>
          <w:rtl/>
        </w:rPr>
        <w:t>تعریف و تشریح شده</w:t>
      </w:r>
      <w:r w:rsidR="00C5694C">
        <w:rPr>
          <w:rtl/>
        </w:rPr>
        <w:softHyphen/>
      </w:r>
      <w:r w:rsidR="00C5694C">
        <w:rPr>
          <w:rFonts w:hint="cs"/>
          <w:rtl/>
        </w:rPr>
        <w:t>اند.</w:t>
      </w:r>
      <w:r w:rsidR="009C6CD8">
        <w:rPr>
          <w:rFonts w:hint="cs"/>
          <w:rtl/>
        </w:rPr>
        <w:t xml:space="preserve"> </w:t>
      </w:r>
      <w:r w:rsidR="007748BF">
        <w:rPr>
          <w:rFonts w:hint="cs"/>
          <w:rtl/>
        </w:rPr>
        <w:t>کاربر سیستم تنها توانایی استفاده از کتابخانه</w:t>
      </w:r>
      <w:r w:rsidR="007748BF">
        <w:rPr>
          <w:rtl/>
        </w:rPr>
        <w:softHyphen/>
      </w:r>
      <w:r w:rsidR="007748BF">
        <w:rPr>
          <w:rFonts w:hint="cs"/>
          <w:rtl/>
        </w:rPr>
        <w:t>های تعریف شده در این سند را دارا خواهد بود.</w:t>
      </w:r>
    </w:p>
    <w:p w14:paraId="3CCCEC27" w14:textId="77777777" w:rsidR="00C07D06" w:rsidRDefault="00C07D06" w:rsidP="00CF2C6F">
      <w:pPr>
        <w:pStyle w:val="aa"/>
        <w:rPr>
          <w:rtl/>
        </w:rPr>
      </w:pPr>
    </w:p>
    <w:p w14:paraId="1C8C5CC7" w14:textId="77777777" w:rsidR="00993DB9" w:rsidRDefault="00993DB9" w:rsidP="00CF2C6F">
      <w:pPr>
        <w:pStyle w:val="aa"/>
        <w:rPr>
          <w:rtl/>
        </w:rPr>
      </w:pPr>
    </w:p>
    <w:p w14:paraId="4FCFF225" w14:textId="77777777" w:rsidR="00993DB9" w:rsidRDefault="00993DB9" w:rsidP="00CF2C6F">
      <w:pPr>
        <w:pStyle w:val="aa"/>
        <w:rPr>
          <w:rtl/>
        </w:rPr>
      </w:pPr>
    </w:p>
    <w:p w14:paraId="77894397" w14:textId="77777777" w:rsidR="00993DB9" w:rsidRDefault="00993DB9" w:rsidP="00CF2C6F">
      <w:pPr>
        <w:pStyle w:val="aa"/>
        <w:rPr>
          <w:rtl/>
        </w:rPr>
      </w:pPr>
    </w:p>
    <w:p w14:paraId="67F2E300" w14:textId="77777777" w:rsidR="00993DB9" w:rsidRPr="00AD718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D6342F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D6342F" w:rsidRDefault="000F079D" w:rsidP="000F079D">
      <w:pPr>
        <w:pStyle w:val="aa"/>
        <w:rPr>
          <w:rtl/>
        </w:rPr>
      </w:pPr>
    </w:p>
    <w:p w14:paraId="70F0D566" w14:textId="77777777" w:rsidR="000F079D" w:rsidRPr="00627E43" w:rsidRDefault="000F079D" w:rsidP="000F079D">
      <w:pPr>
        <w:pStyle w:val="aa"/>
        <w:rPr>
          <w:rtl/>
        </w:rPr>
      </w:pPr>
    </w:p>
    <w:p w14:paraId="6237B0B3" w14:textId="77777777" w:rsidR="000F079D" w:rsidRPr="00627E43" w:rsidRDefault="000F079D" w:rsidP="000F079D">
      <w:pPr>
        <w:pStyle w:val="aa"/>
        <w:rPr>
          <w:rtl/>
        </w:rPr>
      </w:pPr>
    </w:p>
    <w:p w14:paraId="0D82AC9B" w14:textId="77777777" w:rsidR="000F079D" w:rsidRPr="00627E43" w:rsidRDefault="000F079D" w:rsidP="000F079D">
      <w:pPr>
        <w:pStyle w:val="aa"/>
        <w:rPr>
          <w:rtl/>
        </w:rPr>
        <w:sectPr w:rsidR="000F079D" w:rsidRPr="00627E43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Default="000F079D" w:rsidP="0025780D">
      <w:pPr>
        <w:pStyle w:val="ad"/>
        <w:ind w:hanging="2"/>
        <w:rPr>
          <w:rtl/>
        </w:rPr>
      </w:pPr>
      <w:r w:rsidRPr="00627E43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627E43">
        <w:rPr>
          <w:rFonts w:hint="cs"/>
          <w:rtl/>
        </w:rPr>
        <w:t>الب</w:t>
      </w:r>
    </w:p>
    <w:p w14:paraId="2A0C4A83" w14:textId="5F360B5A" w:rsidR="00A92DDC" w:rsidRPr="006A75D7" w:rsidRDefault="004F3947">
      <w:pPr>
        <w:pStyle w:val="TOC1"/>
        <w:rPr>
          <w:rFonts w:asciiTheme="minorHAnsi" w:eastAsiaTheme="minorEastAsia" w:hAnsiTheme="minorHAnsi" w:cs="B Nazanin"/>
          <w:b/>
          <w:bCs w:val="0"/>
          <w:szCs w:val="22"/>
          <w:rtl/>
          <w:lang w:bidi="ar-SA"/>
        </w:rPr>
      </w:pPr>
      <w:r w:rsidRPr="005033AA">
        <w:rPr>
          <w:rFonts w:cs="B Nazanin"/>
          <w:rtl/>
        </w:rPr>
        <w:fldChar w:fldCharType="begin"/>
      </w:r>
      <w:r w:rsidR="000F079D" w:rsidRPr="005033AA">
        <w:rPr>
          <w:rFonts w:cs="B Nazanin" w:hint="cs"/>
        </w:rPr>
        <w:instrText>TOC</w:instrText>
      </w:r>
      <w:r w:rsidR="000F079D" w:rsidRPr="005033AA">
        <w:rPr>
          <w:rFonts w:cs="B Nazanin" w:hint="cs"/>
          <w:rtl/>
        </w:rPr>
        <w:instrText xml:space="preserve"> \</w:instrText>
      </w:r>
      <w:r w:rsidR="000F079D" w:rsidRPr="005033AA">
        <w:rPr>
          <w:rFonts w:cs="B Nazanin" w:hint="cs"/>
        </w:rPr>
        <w:instrText>o "1-3" \h \z \u</w:instrText>
      </w:r>
      <w:r w:rsidRPr="005033AA">
        <w:rPr>
          <w:rFonts w:cs="B Nazanin"/>
          <w:rtl/>
        </w:rPr>
        <w:fldChar w:fldCharType="separate"/>
      </w:r>
      <w:hyperlink w:anchor="_Toc510008125" w:history="1">
        <w:r w:rsidR="00A92DDC" w:rsidRPr="00A92DDC">
          <w:rPr>
            <w:rStyle w:val="Hyperlink"/>
            <w:rFonts w:hint="eastAsia"/>
            <w:rtl/>
          </w:rPr>
          <w:t>فصل</w:t>
        </w:r>
        <w:r w:rsidR="00A92DDC" w:rsidRPr="00A92DDC">
          <w:rPr>
            <w:rStyle w:val="Hyperlink"/>
            <w:rtl/>
          </w:rPr>
          <w:t xml:space="preserve"> 1</w:t>
        </w:r>
        <w:r w:rsidR="00A92DDC" w:rsidRPr="00A92DDC">
          <w:rPr>
            <w:rStyle w:val="Hyperlink"/>
          </w:rPr>
          <w:t>: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کتابخانه</w:t>
        </w:r>
        <w:r w:rsidR="00A92DDC">
          <w:rPr>
            <w:rStyle w:val="Hyperlink"/>
            <w:rtl/>
          </w:rPr>
          <w:softHyphen/>
        </w:r>
        <w:r w:rsidR="00A92DDC" w:rsidRPr="00A92DDC">
          <w:rPr>
            <w:rStyle w:val="Hyperlink"/>
            <w:rFonts w:hint="eastAsia"/>
            <w:rtl/>
          </w:rPr>
          <w:t>ها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اسکر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Fonts w:hint="eastAsia"/>
            <w:rtl/>
          </w:rPr>
          <w:t>پت</w:t>
        </w:r>
        <w:r w:rsidR="00A92DDC" w:rsidRPr="00A92DDC">
          <w:rPr>
            <w:rStyle w:val="Hyperlink"/>
            <w:rtl/>
          </w:rPr>
          <w:t xml:space="preserve"> </w:t>
        </w:r>
        <w:r w:rsidR="00A92DDC" w:rsidRPr="00A92DDC">
          <w:rPr>
            <w:rStyle w:val="Hyperlink"/>
            <w:rFonts w:hint="eastAsia"/>
            <w:rtl/>
          </w:rPr>
          <w:t>نو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A92DDC">
          <w:rPr>
            <w:rStyle w:val="Hyperlink"/>
            <w:rFonts w:hint="eastAsia"/>
            <w:rtl/>
          </w:rPr>
          <w:t>س</w:t>
        </w:r>
        <w:r w:rsidR="00A92DDC" w:rsidRPr="00A92DDC">
          <w:rPr>
            <w:rStyle w:val="Hyperlink"/>
            <w:rFonts w:hint="cs"/>
            <w:rtl/>
          </w:rPr>
          <w:t>ی</w:t>
        </w:r>
        <w:r w:rsidR="00A92DDC" w:rsidRPr="006A75D7">
          <w:rPr>
            <w:rFonts w:cs="B Nazanin"/>
            <w:b/>
            <w:bCs w:val="0"/>
            <w:webHidden/>
            <w:rtl/>
          </w:rPr>
          <w:tab/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begin"/>
        </w:r>
        <w:r w:rsidR="00A92DDC" w:rsidRPr="006A75D7">
          <w:rPr>
            <w:rFonts w:cs="B Nazanin"/>
            <w:b/>
            <w:bCs w:val="0"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bCs w:val="0"/>
            <w:webHidden/>
          </w:rPr>
          <w:instrText xml:space="preserve">PAGEREF </w:instrText>
        </w:r>
        <w:r w:rsidR="00A92DDC" w:rsidRPr="006A75D7">
          <w:rPr>
            <w:rFonts w:cs="B Nazanin"/>
            <w:b/>
            <w:bCs w:val="0"/>
            <w:webHidden/>
            <w:rtl/>
          </w:rPr>
          <w:instrText>_</w:instrText>
        </w:r>
        <w:r w:rsidR="00A92DDC" w:rsidRPr="006A75D7">
          <w:rPr>
            <w:rFonts w:cs="B Nazanin"/>
            <w:b/>
            <w:bCs w:val="0"/>
            <w:webHidden/>
          </w:rPr>
          <w:instrText>Toc510008125 \h</w:instrText>
        </w:r>
        <w:r w:rsidR="00A92DDC" w:rsidRPr="006A75D7">
          <w:rPr>
            <w:rFonts w:cs="B Nazanin"/>
            <w:b/>
            <w:bCs w:val="0"/>
            <w:webHidden/>
            <w:rtl/>
          </w:rPr>
          <w:instrText xml:space="preserve"> </w:instrText>
        </w:r>
        <w:r w:rsidR="00A92DDC" w:rsidRPr="006A75D7">
          <w:rPr>
            <w:rFonts w:cs="B Nazanin"/>
            <w:b/>
            <w:bCs w:val="0"/>
            <w:webHidden/>
            <w:rtl/>
          </w:rPr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separate"/>
        </w:r>
        <w:r w:rsidR="008F4305">
          <w:rPr>
            <w:rFonts w:cs="B Nazanin"/>
            <w:b/>
            <w:bCs w:val="0"/>
            <w:webHidden/>
            <w:rtl/>
            <w:lang w:bidi="ar-SA"/>
          </w:rPr>
          <w:t>5</w:t>
        </w:r>
        <w:r w:rsidR="00A92DDC" w:rsidRPr="006A75D7">
          <w:rPr>
            <w:rFonts w:cs="B Nazanin"/>
            <w:b/>
            <w:bCs w:val="0"/>
            <w:webHidden/>
            <w:rtl/>
          </w:rPr>
          <w:fldChar w:fldCharType="end"/>
        </w:r>
      </w:hyperlink>
    </w:p>
    <w:p w14:paraId="34933C3D" w14:textId="43BF2075" w:rsidR="00A92DDC" w:rsidRPr="006A75D7" w:rsidRDefault="00A92DDC">
      <w:pPr>
        <w:pStyle w:val="TOC2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6" w:history="1">
        <w:r w:rsidRPr="006A75D7">
          <w:rPr>
            <w:rStyle w:val="Hyperlink"/>
            <w:bCs w:val="0"/>
            <w:rtl/>
          </w:rPr>
          <w:t xml:space="preserve">1-1- </w:t>
        </w:r>
        <w:r w:rsidRPr="006A75D7">
          <w:rPr>
            <w:rStyle w:val="Hyperlink"/>
            <w:rFonts w:hint="eastAsia"/>
            <w:bCs w:val="0"/>
            <w:rtl/>
          </w:rPr>
          <w:t>تعر</w:t>
        </w:r>
        <w:r w:rsidRPr="006A75D7">
          <w:rPr>
            <w:rStyle w:val="Hyperlink"/>
            <w:rFonts w:hint="cs"/>
            <w:bCs w:val="0"/>
            <w:rtl/>
          </w:rPr>
          <w:t>ی</w:t>
        </w:r>
        <w:r w:rsidRPr="006A75D7">
          <w:rPr>
            <w:rStyle w:val="Hyperlink"/>
            <w:rFonts w:hint="eastAsia"/>
            <w:bCs w:val="0"/>
            <w:rtl/>
          </w:rPr>
          <w:t>ف</w:t>
        </w:r>
        <w:r w:rsidRPr="006A75D7">
          <w:rPr>
            <w:rStyle w:val="Hyperlink"/>
            <w:bCs w:val="0"/>
            <w:rtl/>
          </w:rPr>
          <w:t xml:space="preserve"> </w:t>
        </w:r>
        <w:r w:rsidRPr="006A75D7">
          <w:rPr>
            <w:rStyle w:val="Hyperlink"/>
            <w:rFonts w:hint="eastAsia"/>
            <w:bCs w:val="0"/>
            <w:rtl/>
          </w:rPr>
          <w:t>کتابخانه</w:t>
        </w:r>
        <w:r>
          <w:rPr>
            <w:rStyle w:val="Hyperlink"/>
            <w:bCs w:val="0"/>
            <w:rtl/>
          </w:rPr>
          <w:softHyphen/>
        </w:r>
        <w:r w:rsidRPr="006A75D7">
          <w:rPr>
            <w:rStyle w:val="Hyperlink"/>
            <w:rFonts w:hint="eastAsia"/>
            <w:bCs w:val="0"/>
            <w:rtl/>
          </w:rPr>
          <w:t>ها</w:t>
        </w:r>
        <w:r w:rsidRPr="006A75D7">
          <w:rPr>
            <w:rFonts w:cs="B Nazanin"/>
            <w:b/>
            <w:webHidden/>
            <w:rtl/>
          </w:rPr>
          <w:tab/>
        </w:r>
        <w:r w:rsidRPr="006A75D7">
          <w:rPr>
            <w:rFonts w:cs="B Nazanin"/>
            <w:b/>
            <w:webHidden/>
            <w:rtl/>
          </w:rPr>
          <w:fldChar w:fldCharType="begin"/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</w:rPr>
          <w:instrText xml:space="preserve">PAGEREF </w:instrText>
        </w:r>
        <w:r w:rsidRPr="006A75D7">
          <w:rPr>
            <w:rFonts w:cs="B Nazanin"/>
            <w:b/>
            <w:webHidden/>
            <w:rtl/>
          </w:rPr>
          <w:instrText>_</w:instrText>
        </w:r>
        <w:r w:rsidRPr="006A75D7">
          <w:rPr>
            <w:rFonts w:cs="B Nazanin"/>
            <w:b/>
            <w:webHidden/>
          </w:rPr>
          <w:instrText>Toc510008126 \h</w:instrText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  <w:rtl/>
          </w:rPr>
        </w:r>
        <w:r w:rsidRPr="006A75D7">
          <w:rPr>
            <w:rFonts w:cs="B Nazanin"/>
            <w:b/>
            <w:webHidden/>
            <w:rtl/>
          </w:rPr>
          <w:fldChar w:fldCharType="separate"/>
        </w:r>
        <w:r w:rsidR="008F4305">
          <w:rPr>
            <w:rFonts w:cs="B Nazanin"/>
            <w:b/>
            <w:webHidden/>
            <w:rtl/>
            <w:lang w:bidi="ar-SA"/>
          </w:rPr>
          <w:t>5</w:t>
        </w:r>
        <w:r w:rsidRPr="006A75D7">
          <w:rPr>
            <w:rFonts w:cs="B Nazanin"/>
            <w:b/>
            <w:webHidden/>
            <w:rtl/>
          </w:rPr>
          <w:fldChar w:fldCharType="end"/>
        </w:r>
      </w:hyperlink>
    </w:p>
    <w:p w14:paraId="0F7AAFED" w14:textId="245410A6" w:rsidR="00A92DDC" w:rsidRPr="006A75D7" w:rsidRDefault="00A92DDC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7" w:history="1">
        <w:r w:rsidRPr="006A75D7">
          <w:rPr>
            <w:rStyle w:val="Hyperlink"/>
            <w:bCs w:val="0"/>
            <w:rtl/>
          </w:rPr>
          <w:t xml:space="preserve">1-1-1- </w:t>
        </w:r>
        <w:r w:rsidRPr="006A75D7">
          <w:rPr>
            <w:rStyle w:val="Hyperlink"/>
            <w:rFonts w:hint="eastAsia"/>
            <w:bCs w:val="0"/>
            <w:rtl/>
          </w:rPr>
          <w:t>کلاس</w:t>
        </w:r>
        <w:r w:rsidRPr="006A75D7">
          <w:rPr>
            <w:rStyle w:val="Hyperlink"/>
            <w:bCs w:val="0"/>
            <w:rtl/>
          </w:rPr>
          <w:t xml:space="preserve"> </w:t>
        </w:r>
        <w:r w:rsidRPr="006A75D7">
          <w:rPr>
            <w:rStyle w:val="Hyperlink"/>
            <w:bCs w:val="0"/>
          </w:rPr>
          <w:t>Scenario</w:t>
        </w:r>
        <w:r w:rsidRPr="006A75D7">
          <w:rPr>
            <w:rStyle w:val="Hyperlink"/>
            <w:bCs w:val="0"/>
            <w:rtl/>
          </w:rPr>
          <w:t>:</w:t>
        </w:r>
        <w:r w:rsidRPr="006A75D7">
          <w:rPr>
            <w:rFonts w:cs="B Nazanin"/>
            <w:b/>
            <w:webHidden/>
            <w:rtl/>
          </w:rPr>
          <w:tab/>
        </w:r>
        <w:r w:rsidRPr="006A75D7">
          <w:rPr>
            <w:rFonts w:cs="B Nazanin"/>
            <w:b/>
            <w:webHidden/>
            <w:rtl/>
          </w:rPr>
          <w:fldChar w:fldCharType="begin"/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</w:rPr>
          <w:instrText xml:space="preserve">PAGEREF </w:instrText>
        </w:r>
        <w:r w:rsidRPr="006A75D7">
          <w:rPr>
            <w:rFonts w:cs="B Nazanin"/>
            <w:b/>
            <w:webHidden/>
            <w:rtl/>
          </w:rPr>
          <w:instrText>_</w:instrText>
        </w:r>
        <w:r w:rsidRPr="006A75D7">
          <w:rPr>
            <w:rFonts w:cs="B Nazanin"/>
            <w:b/>
            <w:webHidden/>
          </w:rPr>
          <w:instrText>Toc510008127 \h</w:instrText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  <w:rtl/>
          </w:rPr>
        </w:r>
        <w:r w:rsidRPr="006A75D7">
          <w:rPr>
            <w:rFonts w:cs="B Nazanin"/>
            <w:b/>
            <w:webHidden/>
            <w:rtl/>
          </w:rPr>
          <w:fldChar w:fldCharType="separate"/>
        </w:r>
        <w:r w:rsidR="008F4305">
          <w:rPr>
            <w:rFonts w:cs="B Nazanin"/>
            <w:b/>
            <w:webHidden/>
            <w:rtl/>
            <w:lang w:bidi="ar-SA"/>
          </w:rPr>
          <w:t>5</w:t>
        </w:r>
        <w:r w:rsidRPr="006A75D7">
          <w:rPr>
            <w:rFonts w:cs="B Nazanin"/>
            <w:b/>
            <w:webHidden/>
            <w:rtl/>
          </w:rPr>
          <w:fldChar w:fldCharType="end"/>
        </w:r>
      </w:hyperlink>
    </w:p>
    <w:p w14:paraId="70BBE0AD" w14:textId="1661A88F" w:rsidR="00A92DDC" w:rsidRPr="006A75D7" w:rsidRDefault="00A92DDC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28" w:history="1">
        <w:r w:rsidRPr="006A75D7">
          <w:rPr>
            <w:rStyle w:val="Hyperlink"/>
            <w:bCs w:val="0"/>
            <w:rtl/>
          </w:rPr>
          <w:t xml:space="preserve">1-1-2- </w:t>
        </w:r>
        <w:r w:rsidRPr="006A75D7">
          <w:rPr>
            <w:rStyle w:val="Hyperlink"/>
            <w:rFonts w:hint="eastAsia"/>
            <w:bCs w:val="0"/>
            <w:rtl/>
          </w:rPr>
          <w:t>کلاس</w:t>
        </w:r>
        <w:r w:rsidRPr="006A75D7">
          <w:rPr>
            <w:rStyle w:val="Hyperlink"/>
            <w:bCs w:val="0"/>
            <w:rtl/>
          </w:rPr>
          <w:t xml:space="preserve"> </w:t>
        </w:r>
        <w:r w:rsidRPr="006A75D7">
          <w:rPr>
            <w:rStyle w:val="Hyperlink"/>
            <w:bCs w:val="0"/>
          </w:rPr>
          <w:t>db_cr</w:t>
        </w:r>
        <w:r w:rsidRPr="006A75D7">
          <w:rPr>
            <w:rStyle w:val="Hyperlink"/>
            <w:bCs w:val="0"/>
            <w:rtl/>
          </w:rPr>
          <w:t>:</w:t>
        </w:r>
        <w:r w:rsidRPr="006A75D7">
          <w:rPr>
            <w:rFonts w:cs="B Nazanin"/>
            <w:b/>
            <w:webHidden/>
            <w:rtl/>
          </w:rPr>
          <w:tab/>
        </w:r>
        <w:r w:rsidRPr="006A75D7">
          <w:rPr>
            <w:rFonts w:cs="B Nazanin"/>
            <w:b/>
            <w:webHidden/>
            <w:rtl/>
          </w:rPr>
          <w:fldChar w:fldCharType="begin"/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</w:rPr>
          <w:instrText xml:space="preserve">PAGEREF </w:instrText>
        </w:r>
        <w:r w:rsidRPr="006A75D7">
          <w:rPr>
            <w:rFonts w:cs="B Nazanin"/>
            <w:b/>
            <w:webHidden/>
            <w:rtl/>
          </w:rPr>
          <w:instrText>_</w:instrText>
        </w:r>
        <w:r w:rsidRPr="006A75D7">
          <w:rPr>
            <w:rFonts w:cs="B Nazanin"/>
            <w:b/>
            <w:webHidden/>
          </w:rPr>
          <w:instrText>Toc510008128 \h</w:instrText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  <w:rtl/>
          </w:rPr>
        </w:r>
        <w:r w:rsidRPr="006A75D7">
          <w:rPr>
            <w:rFonts w:cs="B Nazanin"/>
            <w:b/>
            <w:webHidden/>
            <w:rtl/>
          </w:rPr>
          <w:fldChar w:fldCharType="separate"/>
        </w:r>
        <w:r w:rsidR="008F4305">
          <w:rPr>
            <w:rFonts w:cs="B Nazanin"/>
            <w:b/>
            <w:webHidden/>
            <w:rtl/>
            <w:lang w:bidi="ar-SA"/>
          </w:rPr>
          <w:t>6</w:t>
        </w:r>
        <w:r w:rsidRPr="006A75D7">
          <w:rPr>
            <w:rFonts w:cs="B Nazanin"/>
            <w:b/>
            <w:webHidden/>
            <w:rtl/>
          </w:rPr>
          <w:fldChar w:fldCharType="end"/>
        </w:r>
      </w:hyperlink>
    </w:p>
    <w:p w14:paraId="72A734EC" w14:textId="0A23F786" w:rsidR="00A92DDC" w:rsidRPr="006A75D7" w:rsidRDefault="00A92DDC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hyperlink w:anchor="_Toc510008134" w:history="1">
        <w:r w:rsidRPr="006A75D7">
          <w:rPr>
            <w:rStyle w:val="Hyperlink"/>
            <w:bCs w:val="0"/>
            <w:rtl/>
          </w:rPr>
          <w:t xml:space="preserve">1-1-3- </w:t>
        </w:r>
        <w:r w:rsidRPr="006A75D7">
          <w:rPr>
            <w:rStyle w:val="Hyperlink"/>
            <w:rFonts w:hint="eastAsia"/>
            <w:bCs w:val="0"/>
            <w:rtl/>
          </w:rPr>
          <w:t>کلاس</w:t>
        </w:r>
        <w:r w:rsidRPr="006A75D7">
          <w:rPr>
            <w:rStyle w:val="Hyperlink"/>
            <w:bCs w:val="0"/>
            <w:rtl/>
          </w:rPr>
          <w:t xml:space="preserve"> </w:t>
        </w:r>
        <w:r w:rsidRPr="006A75D7">
          <w:rPr>
            <w:rStyle w:val="Hyperlink"/>
            <w:bCs w:val="0"/>
          </w:rPr>
          <w:t>notification_actions</w:t>
        </w:r>
        <w:r w:rsidRPr="006A75D7">
          <w:rPr>
            <w:rFonts w:cs="B Nazanin"/>
            <w:b/>
            <w:webHidden/>
            <w:rtl/>
          </w:rPr>
          <w:tab/>
        </w:r>
        <w:r w:rsidRPr="006A75D7">
          <w:rPr>
            <w:rFonts w:cs="B Nazanin"/>
            <w:b/>
            <w:webHidden/>
            <w:rtl/>
          </w:rPr>
          <w:fldChar w:fldCharType="begin"/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</w:rPr>
          <w:instrText xml:space="preserve">PAGEREF </w:instrText>
        </w:r>
        <w:r w:rsidRPr="006A75D7">
          <w:rPr>
            <w:rFonts w:cs="B Nazanin"/>
            <w:b/>
            <w:webHidden/>
            <w:rtl/>
          </w:rPr>
          <w:instrText>_</w:instrText>
        </w:r>
        <w:r w:rsidRPr="006A75D7">
          <w:rPr>
            <w:rFonts w:cs="B Nazanin"/>
            <w:b/>
            <w:webHidden/>
          </w:rPr>
          <w:instrText>Toc510008134 \h</w:instrText>
        </w:r>
        <w:r w:rsidRPr="006A75D7">
          <w:rPr>
            <w:rFonts w:cs="B Nazanin"/>
            <w:b/>
            <w:webHidden/>
            <w:rtl/>
          </w:rPr>
          <w:instrText xml:space="preserve"> </w:instrText>
        </w:r>
        <w:r w:rsidRPr="006A75D7">
          <w:rPr>
            <w:rFonts w:cs="B Nazanin"/>
            <w:b/>
            <w:webHidden/>
            <w:rtl/>
          </w:rPr>
        </w:r>
        <w:r w:rsidRPr="006A75D7">
          <w:rPr>
            <w:rFonts w:cs="B Nazanin"/>
            <w:b/>
            <w:webHidden/>
            <w:rtl/>
          </w:rPr>
          <w:fldChar w:fldCharType="separate"/>
        </w:r>
        <w:r w:rsidR="008F4305">
          <w:rPr>
            <w:rFonts w:cs="B Nazanin"/>
            <w:b/>
            <w:webHidden/>
            <w:rtl/>
            <w:lang w:bidi="ar-SA"/>
          </w:rPr>
          <w:t>7</w:t>
        </w:r>
        <w:r w:rsidRPr="006A75D7">
          <w:rPr>
            <w:rFonts w:cs="B Nazanin"/>
            <w:b/>
            <w:webHidden/>
            <w:rtl/>
          </w:rPr>
          <w:fldChar w:fldCharType="end"/>
        </w:r>
      </w:hyperlink>
    </w:p>
    <w:p w14:paraId="13A6271E" w14:textId="222EF117" w:rsidR="00A92DDC" w:rsidRPr="006A75D7" w:rsidRDefault="00A92DDC" w:rsidP="006A75D7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r w:rsidRPr="006A75D7">
        <w:rPr>
          <w:rStyle w:val="Hyperlink"/>
          <w:bCs w:val="0"/>
        </w:rPr>
        <w:fldChar w:fldCharType="begin"/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Fonts w:cs="B Nazanin"/>
          <w:b/>
        </w:rPr>
        <w:instrText>HYPERLINK \l "_Toc510008135"</w:instrText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Style w:val="Hyperlink"/>
          <w:bCs w:val="0"/>
        </w:rPr>
        <w:fldChar w:fldCharType="separate"/>
      </w:r>
      <w:r w:rsidR="00A55A5E">
        <w:rPr>
          <w:rStyle w:val="Hyperlink"/>
          <w:rFonts w:hint="cs"/>
          <w:bCs w:val="0"/>
          <w:rtl/>
        </w:rPr>
        <w:t>1-1-4-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کلاس</w:t>
      </w:r>
      <w:r w:rsidRPr="006A75D7">
        <w:rPr>
          <w:rStyle w:val="Hyperlink"/>
          <w:bCs w:val="0"/>
          <w:rtl/>
        </w:rPr>
        <w:t xml:space="preserve">  </w:t>
      </w:r>
      <w:r w:rsidRPr="006A75D7">
        <w:rPr>
          <w:rStyle w:val="Hyperlink"/>
          <w:bCs w:val="0"/>
        </w:rPr>
        <w:t>ui_geopy_gps</w:t>
      </w:r>
      <w:r w:rsidRPr="006A75D7">
        <w:rPr>
          <w:rFonts w:cs="B Nazanin"/>
          <w:b/>
          <w:webHidden/>
          <w:rtl/>
        </w:rPr>
        <w:tab/>
      </w:r>
      <w:r w:rsidRPr="006A75D7">
        <w:rPr>
          <w:rFonts w:cs="B Nazanin"/>
          <w:b/>
          <w:webHidden/>
          <w:rtl/>
        </w:rPr>
        <w:fldChar w:fldCharType="begin"/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</w:rPr>
        <w:instrText xml:space="preserve">PAGEREF </w:instrText>
      </w:r>
      <w:r w:rsidRPr="006A75D7">
        <w:rPr>
          <w:rFonts w:cs="B Nazanin"/>
          <w:b/>
          <w:webHidden/>
          <w:rtl/>
        </w:rPr>
        <w:instrText>_</w:instrText>
      </w:r>
      <w:r w:rsidRPr="006A75D7">
        <w:rPr>
          <w:rFonts w:cs="B Nazanin"/>
          <w:b/>
          <w:webHidden/>
        </w:rPr>
        <w:instrText>Toc510008135 \h</w:instrText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  <w:rtl/>
        </w:rPr>
      </w:r>
      <w:r w:rsidRPr="006A75D7">
        <w:rPr>
          <w:rFonts w:cs="B Nazanin"/>
          <w:b/>
          <w:webHidden/>
          <w:rtl/>
        </w:rPr>
        <w:fldChar w:fldCharType="separate"/>
      </w:r>
      <w:ins w:id="4" w:author="Windows User" w:date="2018-04-09T23:40:00Z">
        <w:r w:rsidR="008F4305">
          <w:rPr>
            <w:rFonts w:cs="B Nazanin"/>
            <w:b/>
            <w:webHidden/>
            <w:rtl/>
            <w:lang w:bidi="ar-SA"/>
          </w:rPr>
          <w:t>7</w:t>
        </w:r>
      </w:ins>
      <w:del w:id="5" w:author="Windows User" w:date="2018-04-09T23:40:00Z">
        <w:r w:rsidR="006A75D7" w:rsidDel="008F4305">
          <w:rPr>
            <w:rFonts w:cs="B Nazanin"/>
            <w:b/>
            <w:webHidden/>
            <w:rtl/>
            <w:lang w:bidi="ar-SA"/>
          </w:rPr>
          <w:delText>8</w:delText>
        </w:r>
      </w:del>
      <w:r w:rsidRPr="006A75D7">
        <w:rPr>
          <w:rFonts w:cs="B Nazanin"/>
          <w:b/>
          <w:webHidden/>
          <w:rtl/>
        </w:rPr>
        <w:fldChar w:fldCharType="end"/>
      </w:r>
      <w:r w:rsidRPr="006A75D7">
        <w:rPr>
          <w:rStyle w:val="Hyperlink"/>
          <w:bCs w:val="0"/>
        </w:rPr>
        <w:fldChar w:fldCharType="end"/>
      </w:r>
    </w:p>
    <w:p w14:paraId="6837543B" w14:textId="26DF9E0E" w:rsidR="00A92DDC" w:rsidRPr="006A75D7" w:rsidRDefault="00A92DDC" w:rsidP="006A75D7">
      <w:pPr>
        <w:pStyle w:val="TOC3"/>
        <w:rPr>
          <w:rFonts w:asciiTheme="minorHAnsi" w:eastAsiaTheme="minorEastAsia" w:hAnsiTheme="minorHAnsi" w:cs="B Nazanin"/>
          <w:b/>
          <w:szCs w:val="22"/>
          <w:rtl/>
          <w:lang w:bidi="ar-SA"/>
        </w:rPr>
      </w:pPr>
      <w:r w:rsidRPr="006A75D7">
        <w:rPr>
          <w:rStyle w:val="Hyperlink"/>
          <w:bCs w:val="0"/>
        </w:rPr>
        <w:fldChar w:fldCharType="begin"/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Fonts w:cs="B Nazanin"/>
          <w:b/>
        </w:rPr>
        <w:instrText>HYPERLINK \l "_Toc510008136"</w:instrText>
      </w:r>
      <w:r w:rsidRPr="006A75D7">
        <w:rPr>
          <w:rStyle w:val="Hyperlink"/>
          <w:bCs w:val="0"/>
          <w:rtl/>
        </w:rPr>
        <w:instrText xml:space="preserve"> </w:instrText>
      </w:r>
      <w:r w:rsidRPr="006A75D7">
        <w:rPr>
          <w:rStyle w:val="Hyperlink"/>
          <w:bCs w:val="0"/>
        </w:rPr>
        <w:fldChar w:fldCharType="separate"/>
      </w:r>
      <w:r w:rsidR="00A55A5E">
        <w:rPr>
          <w:rStyle w:val="Hyperlink"/>
          <w:rFonts w:hint="cs"/>
          <w:bCs w:val="0"/>
          <w:rtl/>
        </w:rPr>
        <w:t>1-1-5-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سنار</w:t>
      </w:r>
      <w:r w:rsidRPr="006A75D7">
        <w:rPr>
          <w:rStyle w:val="Hyperlink"/>
          <w:rFonts w:hint="cs"/>
          <w:bCs w:val="0"/>
          <w:rtl/>
        </w:rPr>
        <w:t>ی</w:t>
      </w:r>
      <w:r w:rsidRPr="006A75D7">
        <w:rPr>
          <w:rStyle w:val="Hyperlink"/>
          <w:rFonts w:hint="eastAsia"/>
          <w:bCs w:val="0"/>
          <w:rtl/>
        </w:rPr>
        <w:t>وها</w:t>
      </w:r>
      <w:r w:rsidRPr="006A75D7">
        <w:rPr>
          <w:rStyle w:val="Hyperlink"/>
          <w:rFonts w:hint="cs"/>
          <w:bCs w:val="0"/>
          <w:rtl/>
        </w:rPr>
        <w:t>ی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تست</w:t>
      </w:r>
      <w:r w:rsidRPr="006A75D7">
        <w:rPr>
          <w:rStyle w:val="Hyperlink"/>
          <w:bCs w:val="0"/>
          <w:rtl/>
        </w:rPr>
        <w:t xml:space="preserve"> </w:t>
      </w:r>
      <w:r w:rsidRPr="006A75D7">
        <w:rPr>
          <w:rStyle w:val="Hyperlink"/>
          <w:rFonts w:hint="eastAsia"/>
          <w:bCs w:val="0"/>
          <w:rtl/>
        </w:rPr>
        <w:t>کتابخانه</w:t>
      </w:r>
      <w:r w:rsidRPr="006A75D7">
        <w:rPr>
          <w:rFonts w:cs="B Nazanin"/>
          <w:b/>
          <w:webHidden/>
          <w:rtl/>
        </w:rPr>
        <w:tab/>
      </w:r>
      <w:r w:rsidRPr="006A75D7">
        <w:rPr>
          <w:rFonts w:cs="B Nazanin"/>
          <w:b/>
          <w:webHidden/>
          <w:rtl/>
        </w:rPr>
        <w:fldChar w:fldCharType="begin"/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</w:rPr>
        <w:instrText xml:space="preserve">PAGEREF </w:instrText>
      </w:r>
      <w:r w:rsidRPr="006A75D7">
        <w:rPr>
          <w:rFonts w:cs="B Nazanin"/>
          <w:b/>
          <w:webHidden/>
          <w:rtl/>
        </w:rPr>
        <w:instrText>_</w:instrText>
      </w:r>
      <w:r w:rsidRPr="006A75D7">
        <w:rPr>
          <w:rFonts w:cs="B Nazanin"/>
          <w:b/>
          <w:webHidden/>
        </w:rPr>
        <w:instrText>Toc510008136 \h</w:instrText>
      </w:r>
      <w:r w:rsidRPr="006A75D7">
        <w:rPr>
          <w:rFonts w:cs="B Nazanin"/>
          <w:b/>
          <w:webHidden/>
          <w:rtl/>
        </w:rPr>
        <w:instrText xml:space="preserve"> </w:instrText>
      </w:r>
      <w:r w:rsidRPr="006A75D7">
        <w:rPr>
          <w:rFonts w:cs="B Nazanin"/>
          <w:b/>
          <w:webHidden/>
          <w:rtl/>
        </w:rPr>
      </w:r>
      <w:r w:rsidRPr="006A75D7">
        <w:rPr>
          <w:rFonts w:cs="B Nazanin"/>
          <w:b/>
          <w:webHidden/>
          <w:rtl/>
        </w:rPr>
        <w:fldChar w:fldCharType="separate"/>
      </w:r>
      <w:ins w:id="6" w:author="Windows User" w:date="2018-04-09T23:40:00Z">
        <w:r w:rsidR="008F4305">
          <w:rPr>
            <w:rFonts w:cs="B Nazanin"/>
            <w:b/>
            <w:webHidden/>
            <w:rtl/>
            <w:lang w:bidi="ar-SA"/>
          </w:rPr>
          <w:t>7</w:t>
        </w:r>
      </w:ins>
      <w:del w:id="7" w:author="Windows User" w:date="2018-04-09T23:40:00Z">
        <w:r w:rsidR="006A75D7" w:rsidDel="008F4305">
          <w:rPr>
            <w:rFonts w:cs="B Nazanin"/>
            <w:b/>
            <w:webHidden/>
            <w:rtl/>
            <w:lang w:bidi="ar-SA"/>
          </w:rPr>
          <w:delText>8</w:delText>
        </w:r>
      </w:del>
      <w:r w:rsidRPr="006A75D7">
        <w:rPr>
          <w:rFonts w:cs="B Nazanin"/>
          <w:b/>
          <w:webHidden/>
          <w:rtl/>
        </w:rPr>
        <w:fldChar w:fldCharType="end"/>
      </w:r>
      <w:r w:rsidRPr="006A75D7">
        <w:rPr>
          <w:rStyle w:val="Hyperlink"/>
          <w:bCs w:val="0"/>
        </w:rPr>
        <w:fldChar w:fldCharType="end"/>
      </w:r>
    </w:p>
    <w:p w14:paraId="5B0E23B3" w14:textId="66F94899" w:rsidR="00BE6FB3" w:rsidRPr="00BE6FB3" w:rsidRDefault="004F3947" w:rsidP="00BE6FB3">
      <w:pPr>
        <w:pStyle w:val="ae"/>
        <w:rPr>
          <w:rtl/>
        </w:rPr>
      </w:pPr>
      <w:r w:rsidRPr="005033AA">
        <w:rPr>
          <w:rtl/>
        </w:rPr>
        <w:fldChar w:fldCharType="end"/>
      </w:r>
    </w:p>
    <w:p w14:paraId="30D99710" w14:textId="1560436A" w:rsidR="00935D49" w:rsidRPr="00DC5544" w:rsidRDefault="00935D49" w:rsidP="00DC5544">
      <w:pPr>
        <w:pStyle w:val="af"/>
        <w:jc w:val="center"/>
        <w:rPr>
          <w:bCs/>
          <w:noProof/>
          <w:rtl/>
        </w:rPr>
        <w:sectPr w:rsidR="00935D49" w:rsidRPr="00DC5544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7A200BEC" w14:textId="7AA08107" w:rsidR="005F4C27" w:rsidRDefault="005F4C27" w:rsidP="00C55320">
      <w:pPr>
        <w:pStyle w:val="a0"/>
        <w:numPr>
          <w:ilvl w:val="0"/>
          <w:numId w:val="11"/>
        </w:numPr>
        <w:spacing w:after="3900"/>
      </w:pPr>
      <w:bookmarkStart w:id="8" w:name="_Toc209236399"/>
      <w:r w:rsidRPr="00E402AB">
        <w:rPr>
          <w:rtl/>
        </w:rPr>
        <w:lastRenderedPageBreak/>
        <w:br/>
      </w:r>
      <w:bookmarkStart w:id="9" w:name="_Toc510008125"/>
      <w:r w:rsidR="00C55320">
        <w:rPr>
          <w:rFonts w:hint="cs"/>
          <w:rtl/>
        </w:rPr>
        <w:t>کتابخانه</w:t>
      </w:r>
      <w:r w:rsidR="00C55320">
        <w:rPr>
          <w:rtl/>
        </w:rPr>
        <w:softHyphen/>
      </w:r>
      <w:r w:rsidR="00C55320">
        <w:rPr>
          <w:rFonts w:hint="cs"/>
          <w:rtl/>
        </w:rPr>
        <w:t>های اسکریپت نویسی</w:t>
      </w:r>
      <w:bookmarkEnd w:id="9"/>
    </w:p>
    <w:p w14:paraId="4AA90298" w14:textId="07E11B25" w:rsidR="00735B81" w:rsidRDefault="00C55320" w:rsidP="00026795">
      <w:pPr>
        <w:pStyle w:val="a1"/>
        <w:rPr>
          <w:rFonts w:ascii="Times New Roman" w:hAnsi="Times New Roman"/>
          <w:sz w:val="32"/>
          <w:rtl/>
        </w:rPr>
      </w:pPr>
      <w:bookmarkStart w:id="10" w:name="_Toc510008126"/>
      <w:bookmarkEnd w:id="8"/>
      <w:r>
        <w:rPr>
          <w:rFonts w:ascii="Times New Roman" w:hAnsi="Times New Roman" w:hint="cs"/>
          <w:sz w:val="32"/>
          <w:rtl/>
        </w:rPr>
        <w:t>تعریف کتابخانه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ها</w:t>
      </w:r>
      <w:bookmarkEnd w:id="10"/>
    </w:p>
    <w:p w14:paraId="670F9FF4" w14:textId="47E39A59" w:rsidR="00280F05" w:rsidRPr="00835D9A" w:rsidRDefault="00144300" w:rsidP="00A55A5E">
      <w:pPr>
        <w:rPr>
          <w:rtl/>
        </w:rPr>
      </w:pPr>
      <w:r w:rsidRPr="00835D9A">
        <w:rPr>
          <w:rFonts w:hint="eastAsia"/>
          <w:rtl/>
        </w:rPr>
        <w:t>با</w:t>
      </w:r>
      <w:r w:rsidRPr="00835D9A">
        <w:rPr>
          <w:rtl/>
        </w:rPr>
        <w:t xml:space="preserve"> توجه به 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نکه</w:t>
      </w:r>
      <w:r w:rsidRPr="00835D9A">
        <w:rPr>
          <w:rtl/>
        </w:rPr>
        <w:t xml:space="preserve"> کاربران </w:t>
      </w:r>
      <w:r w:rsidRPr="00835D9A">
        <w:rPr>
          <w:rFonts w:hint="eastAsia"/>
          <w:rtl/>
        </w:rPr>
        <w:t>پلتفرم</w:t>
      </w:r>
      <w:r w:rsidRPr="00835D9A">
        <w:rPr>
          <w:rtl/>
        </w:rPr>
        <w:t xml:space="preserve"> قابل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اسکر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پت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نو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س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دارند </w:t>
      </w:r>
      <w:r w:rsidR="007748BF">
        <w:rPr>
          <w:rFonts w:hint="cs"/>
          <w:rtl/>
        </w:rPr>
        <w:t>لیست کتابخانه</w:t>
      </w:r>
      <w:r w:rsidR="007748BF">
        <w:rPr>
          <w:rtl/>
        </w:rPr>
        <w:softHyphen/>
      </w:r>
      <w:r w:rsidR="007748BF">
        <w:rPr>
          <w:rFonts w:hint="cs"/>
          <w:rtl/>
        </w:rPr>
        <w:t>هایی که یک کاربر می</w:t>
      </w:r>
      <w:r w:rsidR="007748BF">
        <w:rPr>
          <w:rtl/>
        </w:rPr>
        <w:softHyphen/>
      </w:r>
      <w:r w:rsidR="007748BF">
        <w:rPr>
          <w:rFonts w:hint="cs"/>
          <w:rtl/>
        </w:rPr>
        <w:t xml:space="preserve">تواند در زبان پایتون استفاده کند در چهار کلاس </w:t>
      </w:r>
      <w:r w:rsidR="007748BF">
        <w:t>Scenario</w:t>
      </w:r>
      <w:r w:rsidR="007748BF">
        <w:rPr>
          <w:rFonts w:hint="cs"/>
          <w:rtl/>
        </w:rPr>
        <w:t xml:space="preserve">، </w:t>
      </w:r>
      <w:proofErr w:type="spellStart"/>
      <w:r w:rsidR="007748BF">
        <w:t>db_cr</w:t>
      </w:r>
      <w:proofErr w:type="spellEnd"/>
      <w:r w:rsidR="007748BF">
        <w:rPr>
          <w:rFonts w:hint="cs"/>
          <w:rtl/>
        </w:rPr>
        <w:t xml:space="preserve">، </w:t>
      </w:r>
      <w:proofErr w:type="spellStart"/>
      <w:r w:rsidR="007748BF">
        <w:t>notification_action</w:t>
      </w:r>
      <w:proofErr w:type="spellEnd"/>
      <w:r w:rsidR="007748BF">
        <w:rPr>
          <w:rFonts w:hint="cs"/>
          <w:rtl/>
        </w:rPr>
        <w:t xml:space="preserve"> و </w:t>
      </w:r>
      <w:proofErr w:type="spellStart"/>
      <w:r w:rsidR="007748BF">
        <w:t>ui_geopy_gps</w:t>
      </w:r>
      <w:proofErr w:type="spellEnd"/>
      <w:r w:rsidR="007748BF">
        <w:rPr>
          <w:rFonts w:hint="cs"/>
          <w:rtl/>
        </w:rPr>
        <w:t xml:space="preserve"> تعریف شده</w:t>
      </w:r>
      <w:r w:rsidR="007748BF">
        <w:rPr>
          <w:rtl/>
        </w:rPr>
        <w:softHyphen/>
      </w:r>
      <w:r w:rsidR="007748BF">
        <w:rPr>
          <w:rFonts w:hint="cs"/>
          <w:rtl/>
        </w:rPr>
        <w:t>اند</w:t>
      </w:r>
      <w:r w:rsidR="00FC54BE">
        <w:rPr>
          <w:rFonts w:hint="cs"/>
          <w:rtl/>
        </w:rPr>
        <w:t xml:space="preserve"> که</w:t>
      </w:r>
      <w:r w:rsidR="007748BF">
        <w:rPr>
          <w:rFonts w:hint="cs"/>
          <w:rtl/>
        </w:rPr>
        <w:t xml:space="preserve"> در ادامه جزئیات هر کلاس ارائه </w:t>
      </w:r>
      <w:r w:rsidR="00FC54BE">
        <w:rPr>
          <w:rFonts w:hint="cs"/>
          <w:rtl/>
        </w:rPr>
        <w:t>گردیده است. در نهایت سناریوهایی نیز برای تست این کتابخانه</w:t>
      </w:r>
      <w:r w:rsidR="00FC54BE">
        <w:rPr>
          <w:rtl/>
        </w:rPr>
        <w:softHyphen/>
      </w:r>
      <w:r w:rsidR="00FC54BE">
        <w:rPr>
          <w:rFonts w:hint="cs"/>
          <w:rtl/>
        </w:rPr>
        <w:t>ها طراحی شده است که در انتهای گزارش ذکر شده</w:t>
      </w:r>
      <w:r w:rsidR="00FC54BE">
        <w:rPr>
          <w:rtl/>
        </w:rPr>
        <w:softHyphen/>
      </w:r>
      <w:r w:rsidR="00FC54BE">
        <w:rPr>
          <w:rFonts w:hint="cs"/>
          <w:rtl/>
        </w:rPr>
        <w:t xml:space="preserve">اند. </w:t>
      </w:r>
    </w:p>
    <w:p w14:paraId="4FD34675" w14:textId="36144F8E" w:rsidR="00C55320" w:rsidRPr="00AA57CE" w:rsidRDefault="007748BF" w:rsidP="00437CE0">
      <w:pPr>
        <w:pStyle w:val="a2"/>
        <w:ind w:left="0"/>
        <w:rPr>
          <w:rtl/>
        </w:rPr>
      </w:pPr>
      <w:bookmarkStart w:id="11" w:name="_Toc510008127"/>
      <w:r>
        <w:rPr>
          <w:rFonts w:hint="cs"/>
          <w:rtl/>
        </w:rPr>
        <w:t>کلاس</w:t>
      </w:r>
      <w:r w:rsidRPr="00AA57CE">
        <w:rPr>
          <w:rtl/>
        </w:rPr>
        <w:t xml:space="preserve"> </w:t>
      </w:r>
      <w:r w:rsidR="00DD1EF6">
        <w:t>Scenario</w:t>
      </w:r>
      <w:r w:rsidR="00C55320" w:rsidRPr="00AA57CE">
        <w:rPr>
          <w:rtl/>
        </w:rPr>
        <w:t>:</w:t>
      </w:r>
      <w:bookmarkEnd w:id="11"/>
      <w:r w:rsidR="00C55320" w:rsidRPr="00AA57CE">
        <w:rPr>
          <w:rtl/>
        </w:rPr>
        <w:t xml:space="preserve"> </w:t>
      </w:r>
    </w:p>
    <w:p w14:paraId="7742CC98" w14:textId="36FA6F39" w:rsidR="00C55320" w:rsidRDefault="0089076B" w:rsidP="00A55A5E">
      <w:pPr>
        <w:pStyle w:val="af9"/>
        <w:rPr>
          <w:rtl/>
        </w:rPr>
      </w:pPr>
      <w:r>
        <w:rPr>
          <w:rFonts w:hint="cs"/>
          <w:rtl/>
        </w:rPr>
        <w:t xml:space="preserve">کلاس </w:t>
      </w:r>
      <w:r>
        <w:t>Scenario</w:t>
      </w:r>
      <w:r>
        <w:rPr>
          <w:rFonts w:hint="cs"/>
          <w:rtl/>
        </w:rPr>
        <w:t xml:space="preserve"> شامل توابع دریافت </w:t>
      </w:r>
      <w:r w:rsidR="007748BF">
        <w:rPr>
          <w:rFonts w:hint="cs"/>
          <w:rtl/>
        </w:rPr>
        <w:t xml:space="preserve">داده، </w:t>
      </w:r>
      <w:r>
        <w:rPr>
          <w:rFonts w:hint="cs"/>
          <w:rtl/>
        </w:rPr>
        <w:t>ارسال داده و توابع مربوط به زمان است.</w:t>
      </w:r>
    </w:p>
    <w:p w14:paraId="609CA759" w14:textId="6A352B19" w:rsidR="0089076B" w:rsidRPr="0089076B" w:rsidRDefault="0089076B" w:rsidP="00A55A5E">
      <w:pPr>
        <w:widowControl w:val="0"/>
        <w:numPr>
          <w:ilvl w:val="0"/>
          <w:numId w:val="33"/>
        </w:numPr>
        <w:spacing w:before="140"/>
        <w:rPr>
          <w:rtl/>
        </w:rPr>
      </w:pPr>
      <w:r w:rsidRPr="0089076B">
        <w:rPr>
          <w:rtl/>
        </w:rPr>
        <w:t xml:space="preserve">تابع </w:t>
      </w:r>
      <w:r w:rsidRPr="0089076B">
        <w:t>sleep(seconds)</w:t>
      </w:r>
      <w:r w:rsidRPr="0089076B">
        <w:rPr>
          <w:rtl/>
        </w:rPr>
        <w:t>: اجرا</w:t>
      </w:r>
      <w:r w:rsidR="007748BF">
        <w:rPr>
          <w:rFonts w:hint="cs"/>
          <w:rtl/>
        </w:rPr>
        <w:t>ی کد</w:t>
      </w:r>
      <w:r w:rsidRPr="0089076B">
        <w:rPr>
          <w:rtl/>
        </w:rPr>
        <w:t xml:space="preserve"> را برا</w:t>
      </w:r>
      <w:r w:rsidRPr="0089076B">
        <w:rPr>
          <w:rFonts w:hint="cs"/>
          <w:rtl/>
        </w:rPr>
        <w:t>ی</w:t>
      </w:r>
      <w:r w:rsidRPr="0089076B">
        <w:rPr>
          <w:rtl/>
        </w:rPr>
        <w:t xml:space="preserve"> مدت زمان داده شده به تعو</w:t>
      </w:r>
      <w:r w:rsidRPr="0089076B">
        <w:rPr>
          <w:rFonts w:hint="cs"/>
          <w:rtl/>
        </w:rPr>
        <w:t>ی</w:t>
      </w:r>
      <w:r w:rsidRPr="0089076B">
        <w:rPr>
          <w:rtl/>
        </w:rPr>
        <w:t>ق م</w:t>
      </w:r>
      <w:r w:rsidRPr="0089076B">
        <w:rPr>
          <w:rFonts w:hint="cs"/>
          <w:rtl/>
        </w:rPr>
        <w:t>ی</w:t>
      </w:r>
      <w:r w:rsidRPr="0089076B">
        <w:t>‌</w:t>
      </w:r>
      <w:r w:rsidRPr="0089076B">
        <w:rPr>
          <w:rtl/>
        </w:rPr>
        <w:t>اندازد.</w:t>
      </w:r>
      <w:r w:rsidR="007748BF">
        <w:rPr>
          <w:rFonts w:hint="cs"/>
          <w:rtl/>
        </w:rPr>
        <w:t xml:space="preserve"> واحد تاخیر آن بر حسب ثانیه است.</w:t>
      </w:r>
    </w:p>
    <w:p w14:paraId="2533B929" w14:textId="34EEF926" w:rsidR="0089076B" w:rsidRDefault="0089076B" w:rsidP="006A75D7">
      <w:pPr>
        <w:pStyle w:val="af9"/>
        <w:numPr>
          <w:ilvl w:val="0"/>
          <w:numId w:val="33"/>
        </w:numPr>
      </w:pPr>
      <w:r w:rsidRPr="00835D9A">
        <w:rPr>
          <w:rtl/>
        </w:rPr>
        <w:t>تابع</w:t>
      </w:r>
      <w:r w:rsidRPr="0089076B">
        <w:rPr>
          <w:rFonts w:cs="B Nazanin"/>
          <w:rtl/>
        </w:rPr>
        <w:t xml:space="preserve"> </w:t>
      </w:r>
      <w:r w:rsidRPr="0089076B">
        <w:rPr>
          <w:rFonts w:cs="B Nazanin"/>
        </w:rPr>
        <w:t>schedule(</w:t>
      </w:r>
      <w:proofErr w:type="spellStart"/>
      <w:r w:rsidRPr="0089076B">
        <w:rPr>
          <w:rFonts w:cs="B Nazanin"/>
        </w:rPr>
        <w:t>delay_seconds</w:t>
      </w:r>
      <w:proofErr w:type="spellEnd"/>
      <w:r w:rsidRPr="0089076B">
        <w:rPr>
          <w:rFonts w:cs="B Nazanin"/>
        </w:rPr>
        <w:t xml:space="preserve">, </w:t>
      </w:r>
      <w:proofErr w:type="spellStart"/>
      <w:r w:rsidRPr="0089076B">
        <w:rPr>
          <w:rFonts w:cs="B Nazanin"/>
        </w:rPr>
        <w:t>action_fucntion</w:t>
      </w:r>
      <w:proofErr w:type="spellEnd"/>
      <w:r>
        <w:rPr>
          <w:rFonts w:cs="B Nazanin"/>
        </w:rPr>
        <w:t xml:space="preserve">, </w:t>
      </w:r>
      <w:proofErr w:type="spellStart"/>
      <w:r>
        <w:rPr>
          <w:rFonts w:cs="B Nazanin"/>
        </w:rPr>
        <w:t>args</w:t>
      </w:r>
      <w:proofErr w:type="spellEnd"/>
      <w:r w:rsidRPr="0089076B">
        <w:rPr>
          <w:rFonts w:cs="B Nazanin"/>
        </w:rPr>
        <w:t>)</w:t>
      </w:r>
      <w:r w:rsidRPr="00835D9A">
        <w:rPr>
          <w:rtl/>
        </w:rPr>
        <w:t>:</w:t>
      </w:r>
      <w:r w:rsidRPr="0089076B">
        <w:rPr>
          <w:rFonts w:cs="B Nazanin"/>
          <w:rtl/>
        </w:rPr>
        <w:t xml:space="preserve"> </w:t>
      </w:r>
      <w:r w:rsidR="00A8304F">
        <w:rPr>
          <w:rFonts w:hint="cs"/>
          <w:rtl/>
        </w:rPr>
        <w:t>این تابع در ورودی میزان تاخیر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>(بر اساس</w:t>
      </w:r>
      <w:r w:rsidRPr="00835D9A">
        <w:rPr>
          <w:rtl/>
        </w:rPr>
        <w:t xml:space="preserve"> ثان</w:t>
      </w:r>
      <w:r w:rsidRPr="00835D9A">
        <w:rPr>
          <w:rFonts w:hint="cs"/>
          <w:rtl/>
        </w:rPr>
        <w:t>ی</w:t>
      </w:r>
      <w:r w:rsidRPr="00835D9A">
        <w:rPr>
          <w:rtl/>
        </w:rPr>
        <w:t>ه</w:t>
      </w:r>
      <w:r w:rsidR="00A8304F">
        <w:rPr>
          <w:rFonts w:hint="cs"/>
          <w:rtl/>
        </w:rPr>
        <w:t>)</w:t>
      </w:r>
      <w:r w:rsidRPr="00835D9A">
        <w:rPr>
          <w:rtl/>
        </w:rPr>
        <w:t xml:space="preserve"> </w:t>
      </w:r>
      <w:r w:rsidR="00A8304F">
        <w:rPr>
          <w:rFonts w:hint="cs"/>
          <w:rtl/>
        </w:rPr>
        <w:t>،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>تابع مورد نظر جهت اجرا</w:t>
      </w:r>
      <w:r w:rsidRPr="00835D9A">
        <w:rPr>
          <w:rtl/>
        </w:rPr>
        <w:t xml:space="preserve"> و آرگومان‌ها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تابع</w:t>
      </w:r>
      <w:r w:rsidR="00D15F28">
        <w:rPr>
          <w:rtl/>
        </w:rPr>
        <w:t xml:space="preserve"> را </w:t>
      </w:r>
      <w:r w:rsidR="00A8304F">
        <w:rPr>
          <w:rFonts w:hint="cs"/>
          <w:rtl/>
        </w:rPr>
        <w:t>می</w:t>
      </w:r>
      <w:r w:rsidR="00A8304F">
        <w:rPr>
          <w:rtl/>
        </w:rPr>
        <w:softHyphen/>
      </w:r>
      <w:r w:rsidR="00A8304F">
        <w:rPr>
          <w:rFonts w:hint="cs"/>
          <w:rtl/>
        </w:rPr>
        <w:t>گیرد.</w:t>
      </w:r>
      <w:r w:rsidR="00A8304F" w:rsidRPr="00835D9A">
        <w:rPr>
          <w:rtl/>
        </w:rPr>
        <w:t xml:space="preserve"> </w:t>
      </w:r>
      <w:r w:rsidR="00A8304F">
        <w:rPr>
          <w:rFonts w:hint="cs"/>
          <w:rtl/>
        </w:rPr>
        <w:t xml:space="preserve">در ادامه </w:t>
      </w:r>
      <w:r w:rsidRPr="00835D9A">
        <w:rPr>
          <w:rtl/>
        </w:rPr>
        <w:t xml:space="preserve"> پس از گذشت تاخ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ر </w:t>
      </w:r>
      <w:r w:rsidR="00A8304F">
        <w:rPr>
          <w:rFonts w:hint="cs"/>
          <w:rtl/>
        </w:rPr>
        <w:t xml:space="preserve">ذکر شده در ورودی، </w:t>
      </w:r>
      <w:r w:rsidRPr="00835D9A">
        <w:rPr>
          <w:rtl/>
        </w:rPr>
        <w:t>تابع را اجرا م</w:t>
      </w:r>
      <w:r w:rsidRPr="00835D9A">
        <w:rPr>
          <w:rFonts w:hint="cs"/>
          <w:rtl/>
        </w:rPr>
        <w:t>ی</w:t>
      </w:r>
      <w:r w:rsidRPr="00835D9A">
        <w:t>‌</w:t>
      </w:r>
      <w:r w:rsidRPr="00835D9A">
        <w:rPr>
          <w:rtl/>
        </w:rPr>
        <w:t>کند.</w:t>
      </w:r>
    </w:p>
    <w:p w14:paraId="58AFD81B" w14:textId="3B4EA983" w:rsidR="00C55320" w:rsidRDefault="00C55320" w:rsidP="00437CE0">
      <w:pPr>
        <w:pStyle w:val="af9"/>
        <w:numPr>
          <w:ilvl w:val="0"/>
          <w:numId w:val="23"/>
        </w:numPr>
        <w:rPr>
          <w:rtl/>
        </w:rPr>
      </w:pPr>
      <w:r>
        <w:rPr>
          <w:rFonts w:hint="eastAsia"/>
          <w:rtl/>
        </w:rPr>
        <w:lastRenderedPageBreak/>
        <w:t>تابع</w:t>
      </w:r>
      <w:r>
        <w:rPr>
          <w:rtl/>
        </w:rPr>
        <w:t xml:space="preserve"> </w:t>
      </w:r>
      <w:proofErr w:type="spellStart"/>
      <w:r>
        <w:t>wait_for_data</w:t>
      </w:r>
      <w:proofErr w:type="spellEnd"/>
      <w:r>
        <w:t>(timeout</w:t>
      </w:r>
      <w:r w:rsidR="00AA57CE">
        <w:t>)</w:t>
      </w:r>
      <w:r>
        <w:rPr>
          <w:rtl/>
        </w:rPr>
        <w:t>:</w:t>
      </w:r>
    </w:p>
    <w:p w14:paraId="10E0632F" w14:textId="64B2D151" w:rsidR="00C55320" w:rsidRDefault="00C55320" w:rsidP="00437CE0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</w:t>
      </w:r>
      <w:r w:rsidR="000D5F86">
        <w:rPr>
          <w:rFonts w:hint="cs"/>
          <w:rtl/>
        </w:rPr>
        <w:t>است</w:t>
      </w:r>
      <w:r w:rsidR="006F2467">
        <w:rPr>
          <w:rFonts w:hint="cs"/>
          <w:rtl/>
        </w:rPr>
        <w:t xml:space="preserve"> که می</w:t>
      </w:r>
      <w:r w:rsidR="006F2467">
        <w:rPr>
          <w:rFonts w:cs="B Nazanin" w:hint="cs"/>
          <w:rtl/>
        </w:rPr>
        <w:t>‌</w:t>
      </w:r>
      <w:r w:rsidR="006F2467">
        <w:rPr>
          <w:rFonts w:hint="cs"/>
          <w:rtl/>
        </w:rPr>
        <w:t>توان آن را به صورت سنکرون یا آسنکرون استفاده نمود</w:t>
      </w:r>
      <w:r>
        <w:rPr>
          <w:rtl/>
        </w:rPr>
        <w:t xml:space="preserve">. </w:t>
      </w:r>
      <w:r>
        <w:rPr>
          <w:rFonts w:hint="eastAsia"/>
          <w:rtl/>
        </w:rPr>
        <w:t>پارامتر</w:t>
      </w:r>
      <w:r w:rsidR="000D5F86">
        <w:rPr>
          <w:rFonts w:hint="cs"/>
          <w:rtl/>
        </w:rPr>
        <w:t xml:space="preserve"> آن</w:t>
      </w:r>
      <w:r w:rsidR="00AA57CE">
        <w:rPr>
          <w:rFonts w:hint="cs"/>
          <w:rtl/>
        </w:rPr>
        <w:t xml:space="preserve"> به شرح زیر است</w:t>
      </w:r>
      <w:r>
        <w:rPr>
          <w:rtl/>
        </w:rPr>
        <w:t xml:space="preserve">: </w:t>
      </w:r>
    </w:p>
    <w:p w14:paraId="5BA6A678" w14:textId="72A85AD8" w:rsidR="00C55320" w:rsidRDefault="00C55320" w:rsidP="00A55A5E">
      <w:pPr>
        <w:pStyle w:val="af9"/>
        <w:numPr>
          <w:ilvl w:val="0"/>
          <w:numId w:val="24"/>
        </w:numPr>
      </w:pPr>
      <w:proofErr w:type="gramStart"/>
      <w:r>
        <w:t>timeout</w:t>
      </w:r>
      <w:proofErr w:type="gramEnd"/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منتظر م</w:t>
      </w:r>
      <w:r>
        <w:rPr>
          <w:rFonts w:hint="cs"/>
          <w:rtl/>
        </w:rPr>
        <w:t>ی</w:t>
      </w:r>
      <w:r w:rsidR="0089076B">
        <w:rPr>
          <w:rFonts w:cs="B Nazanin" w:hint="cs"/>
          <w:rtl/>
        </w:rPr>
        <w:t>‌</w:t>
      </w:r>
      <w:r>
        <w:rPr>
          <w:rFonts w:hint="eastAsia"/>
          <w:rtl/>
        </w:rPr>
        <w:t>ماند</w:t>
      </w:r>
      <w:r>
        <w:rPr>
          <w:rtl/>
        </w:rPr>
        <w:t xml:space="preserve"> تا داده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</w:t>
      </w:r>
      <w:r w:rsidR="00A8304F">
        <w:rPr>
          <w:rFonts w:hint="cs"/>
          <w:rtl/>
        </w:rPr>
        <w:t>(بر اساس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8304F">
        <w:rPr>
          <w:rFonts w:hint="cs"/>
          <w:rtl/>
        </w:rPr>
        <w:t>)</w:t>
      </w:r>
      <w:r w:rsidR="00E8636E">
        <w:t>.</w:t>
      </w:r>
      <w:r>
        <w:rPr>
          <w:rtl/>
        </w:rPr>
        <w:t xml:space="preserve">  </w:t>
      </w:r>
    </w:p>
    <w:p w14:paraId="7895EE6C" w14:textId="3FB205A8" w:rsidR="00E172E8" w:rsidRDefault="00E8636E" w:rsidP="00A55A5E">
      <w:pPr>
        <w:pStyle w:val="af9"/>
      </w:pPr>
      <w:r>
        <w:rPr>
          <w:rFonts w:hint="cs"/>
          <w:rtl/>
        </w:rPr>
        <w:t>این تابع</w:t>
      </w:r>
      <w:r w:rsidR="00E454EE">
        <w:rPr>
          <w:rFonts w:hint="cs"/>
          <w:rtl/>
        </w:rPr>
        <w:t xml:space="preserve"> پاسخی</w:t>
      </w:r>
      <w:r w:rsidR="006F2467">
        <w:rPr>
          <w:rFonts w:hint="cs"/>
          <w:rtl/>
        </w:rPr>
        <w:t xml:space="preserve"> که</w:t>
      </w:r>
      <w:r w:rsidR="00E454EE">
        <w:rPr>
          <w:rFonts w:hint="cs"/>
          <w:rtl/>
        </w:rPr>
        <w:t xml:space="preserve"> از سرور دریافت </w:t>
      </w:r>
      <w:r w:rsidR="006F2467">
        <w:rPr>
          <w:rFonts w:hint="cs"/>
          <w:rtl/>
        </w:rPr>
        <w:t>می</w:t>
      </w:r>
      <w:r w:rsidR="006F2467">
        <w:rPr>
          <w:rFonts w:cs="B Nazanin" w:hint="cs"/>
          <w:rtl/>
        </w:rPr>
        <w:t>‌</w:t>
      </w:r>
      <w:r w:rsidR="006F2467">
        <w:rPr>
          <w:rFonts w:hint="cs"/>
          <w:rtl/>
        </w:rPr>
        <w:t>کند</w:t>
      </w:r>
      <w:r w:rsidR="00E454EE">
        <w:rPr>
          <w:rFonts w:hint="cs"/>
          <w:rtl/>
        </w:rPr>
        <w:t xml:space="preserve"> را </w:t>
      </w:r>
      <w:r w:rsidR="00440298">
        <w:rPr>
          <w:rFonts w:hint="cs"/>
          <w:rtl/>
        </w:rPr>
        <w:t xml:space="preserve">به عنوان </w:t>
      </w:r>
      <w:r w:rsidR="00E454EE">
        <w:rPr>
          <w:rFonts w:hint="cs"/>
          <w:rtl/>
        </w:rPr>
        <w:t>خروجی</w:t>
      </w:r>
      <w:r w:rsidR="00440298">
        <w:rPr>
          <w:rFonts w:hint="cs"/>
          <w:rtl/>
        </w:rPr>
        <w:t xml:space="preserve"> برمی</w:t>
      </w:r>
      <w:r w:rsidR="00440298">
        <w:rPr>
          <w:rtl/>
        </w:rPr>
        <w:softHyphen/>
      </w:r>
      <w:r w:rsidR="00440298">
        <w:rPr>
          <w:rFonts w:hint="cs"/>
          <w:rtl/>
        </w:rPr>
        <w:t>گرداند</w:t>
      </w:r>
      <w:r w:rsidR="006F2467">
        <w:rPr>
          <w:rFonts w:hint="cs"/>
          <w:rtl/>
        </w:rPr>
        <w:t>.</w:t>
      </w:r>
    </w:p>
    <w:p w14:paraId="234D29E1" w14:textId="43656DD0" w:rsidR="00C55320" w:rsidRDefault="00C55320" w:rsidP="00437CE0">
      <w:pPr>
        <w:pStyle w:val="af9"/>
        <w:numPr>
          <w:ilvl w:val="0"/>
          <w:numId w:val="23"/>
        </w:numPr>
        <w:rPr>
          <w:rtl/>
        </w:rPr>
      </w:pPr>
      <w:r>
        <w:rPr>
          <w:rFonts w:hint="eastAsia"/>
          <w:rtl/>
        </w:rPr>
        <w:t>تابع</w:t>
      </w:r>
      <w:r>
        <w:rPr>
          <w:rtl/>
        </w:rPr>
        <w:t xml:space="preserve"> </w:t>
      </w:r>
      <w:proofErr w:type="spellStart"/>
      <w:r>
        <w:t>send_to_down_link</w:t>
      </w:r>
      <w:proofErr w:type="spellEnd"/>
      <w:r>
        <w:t>(message, timeout</w:t>
      </w:r>
      <w:r w:rsidR="00AA57CE">
        <w:t>)</w:t>
      </w:r>
      <w:r>
        <w:rPr>
          <w:rtl/>
        </w:rPr>
        <w:t>:</w:t>
      </w:r>
    </w:p>
    <w:p w14:paraId="624C5FDF" w14:textId="2B8FDB2B" w:rsidR="00C55320" w:rsidRDefault="00C55320" w:rsidP="00A55A5E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 w:rsidR="00E8636E">
        <w:rPr>
          <w:rFonts w:hint="cs"/>
          <w:rtl/>
        </w:rPr>
        <w:t>پیغام (داده)</w:t>
      </w:r>
      <w:r w:rsidR="00E8636E">
        <w:rPr>
          <w:rtl/>
        </w:rPr>
        <w:t xml:space="preserve"> </w:t>
      </w:r>
      <w:r>
        <w:rPr>
          <w:rtl/>
        </w:rPr>
        <w:t>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پورت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AA57CE" w:rsidRPr="00AA57CE">
        <w:rPr>
          <w:rFonts w:hint="eastAsia"/>
          <w:rtl/>
        </w:rPr>
        <w:t xml:space="preserve"> </w:t>
      </w:r>
      <w:r w:rsidR="00AA57CE">
        <w:rPr>
          <w:rFonts w:hint="eastAsia"/>
          <w:rtl/>
        </w:rPr>
        <w:t>پارامترها</w:t>
      </w:r>
      <w:r w:rsidR="00E8636E">
        <w:rPr>
          <w:rFonts w:hint="cs"/>
          <w:rtl/>
        </w:rPr>
        <w:t>ی آن</w:t>
      </w:r>
      <w:r w:rsidR="00AA57CE">
        <w:rPr>
          <w:rFonts w:hint="cs"/>
          <w:rtl/>
        </w:rPr>
        <w:t xml:space="preserve"> به شرح زیر است</w:t>
      </w:r>
      <w:r w:rsidR="00AA57CE">
        <w:rPr>
          <w:rtl/>
        </w:rPr>
        <w:t>:</w:t>
      </w:r>
    </w:p>
    <w:p w14:paraId="4E7D9635" w14:textId="64742A1A" w:rsidR="00C55320" w:rsidRDefault="00C55320" w:rsidP="00AA57CE">
      <w:pPr>
        <w:pStyle w:val="af9"/>
        <w:numPr>
          <w:ilvl w:val="0"/>
          <w:numId w:val="25"/>
        </w:numPr>
        <w:rPr>
          <w:rtl/>
        </w:rPr>
      </w:pPr>
      <w:proofErr w:type="gramStart"/>
      <w:r>
        <w:t>message</w:t>
      </w:r>
      <w:proofErr w:type="gramEnd"/>
      <w:r>
        <w:rPr>
          <w:rtl/>
        </w:rPr>
        <w:t xml:space="preserve">: </w:t>
      </w:r>
      <w:r w:rsidR="00440298">
        <w:rPr>
          <w:rFonts w:hint="cs"/>
          <w:rtl/>
        </w:rPr>
        <w:t xml:space="preserve">محتوای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که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897C0B8" w14:textId="0C054B02" w:rsidR="00C55320" w:rsidRDefault="00C55320" w:rsidP="00A55A5E">
      <w:pPr>
        <w:pStyle w:val="af9"/>
        <w:numPr>
          <w:ilvl w:val="0"/>
          <w:numId w:val="25"/>
        </w:numPr>
      </w:pPr>
      <w:proofErr w:type="gramStart"/>
      <w:r>
        <w:t>timeout</w:t>
      </w:r>
      <w:proofErr w:type="gramEnd"/>
      <w:r>
        <w:rPr>
          <w:rtl/>
        </w:rPr>
        <w:t xml:space="preserve">: </w:t>
      </w:r>
      <w:r w:rsidR="00A332D4">
        <w:rPr>
          <w:rtl/>
        </w:rPr>
        <w:t>م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زان</w:t>
      </w:r>
      <w:r w:rsidR="00A332D4">
        <w:rPr>
          <w:rtl/>
        </w:rPr>
        <w:t xml:space="preserve"> زمان</w:t>
      </w:r>
      <w:r w:rsidR="00A332D4">
        <w:rPr>
          <w:rFonts w:hint="cs"/>
          <w:rtl/>
        </w:rPr>
        <w:t>ی</w:t>
      </w:r>
      <w:r w:rsidR="00A332D4">
        <w:rPr>
          <w:rtl/>
        </w:rPr>
        <w:t xml:space="preserve"> که منتظر م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ماند</w:t>
      </w:r>
      <w:r w:rsidR="00A332D4">
        <w:rPr>
          <w:rtl/>
        </w:rPr>
        <w:t xml:space="preserve"> تا داده را در</w:t>
      </w:r>
      <w:r w:rsidR="00A332D4">
        <w:rPr>
          <w:rFonts w:hint="cs"/>
          <w:rtl/>
        </w:rPr>
        <w:t>ی</w:t>
      </w:r>
      <w:r w:rsidR="00A332D4">
        <w:rPr>
          <w:rFonts w:hint="eastAsia"/>
          <w:rtl/>
        </w:rPr>
        <w:t>افت</w:t>
      </w:r>
      <w:r w:rsidR="00A332D4">
        <w:rPr>
          <w:rtl/>
        </w:rPr>
        <w:t xml:space="preserve"> کند </w:t>
      </w:r>
      <w:r w:rsidR="00E8636E">
        <w:rPr>
          <w:rFonts w:hint="cs"/>
          <w:rtl/>
        </w:rPr>
        <w:t>(بر اساس ثانیه)</w:t>
      </w:r>
      <w:r w:rsidR="00A332D4">
        <w:rPr>
          <w:rtl/>
        </w:rPr>
        <w:t xml:space="preserve">. </w:t>
      </w:r>
    </w:p>
    <w:p w14:paraId="2561CE02" w14:textId="67219C37" w:rsidR="00F76B3E" w:rsidRDefault="009221A1" w:rsidP="00835D9A">
      <w:pPr>
        <w:pStyle w:val="af9"/>
        <w:rPr>
          <w:rtl/>
        </w:rPr>
      </w:pPr>
      <w:r>
        <w:rPr>
          <w:rFonts w:hint="cs"/>
          <w:rtl/>
        </w:rPr>
        <w:t>پیام را ارسال می</w:t>
      </w:r>
      <w:r>
        <w:rPr>
          <w:rtl/>
        </w:rPr>
        <w:softHyphen/>
      </w:r>
      <w:r>
        <w:rPr>
          <w:rFonts w:hint="cs"/>
          <w:rtl/>
        </w:rPr>
        <w:t>کند و پاسخ تایید</w:t>
      </w:r>
      <w:r w:rsidR="003A2553">
        <w:rPr>
          <w:rFonts w:hint="cs"/>
          <w:rtl/>
        </w:rPr>
        <w:t>ی را که از سرور دریافت می</w:t>
      </w:r>
      <w:r w:rsidR="003A2553">
        <w:rPr>
          <w:rFonts w:cs="B Nazanin" w:hint="cs"/>
          <w:rtl/>
        </w:rPr>
        <w:t>‌</w:t>
      </w:r>
      <w:r w:rsidR="003A2553">
        <w:rPr>
          <w:rFonts w:hint="cs"/>
          <w:rtl/>
        </w:rPr>
        <w:t>کند به عنوان خروجی برمی</w:t>
      </w:r>
      <w:r w:rsidR="003A2553">
        <w:rPr>
          <w:rtl/>
        </w:rPr>
        <w:softHyphen/>
      </w:r>
      <w:r w:rsidR="003A2553">
        <w:rPr>
          <w:rFonts w:hint="cs"/>
          <w:rtl/>
        </w:rPr>
        <w:t>گرداند.</w:t>
      </w:r>
    </w:p>
    <w:p w14:paraId="777EC71C" w14:textId="6AB7D7A1" w:rsidR="00832DAD" w:rsidRPr="00832DAD" w:rsidRDefault="00183563" w:rsidP="00A55A5E">
      <w:pPr>
        <w:pStyle w:val="a2"/>
        <w:ind w:left="0"/>
        <w:rPr>
          <w:rtl/>
        </w:rPr>
      </w:pPr>
      <w:bookmarkStart w:id="12" w:name="_Toc506041425"/>
      <w:bookmarkStart w:id="13" w:name="_Toc506041426"/>
      <w:bookmarkStart w:id="14" w:name="_Toc506041427"/>
      <w:bookmarkStart w:id="15" w:name="_Toc506041428"/>
      <w:bookmarkStart w:id="16" w:name="_Toc506041429"/>
      <w:bookmarkStart w:id="17" w:name="_Toc506041430"/>
      <w:bookmarkStart w:id="18" w:name="_Toc506041431"/>
      <w:bookmarkStart w:id="19" w:name="_Toc510008128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cs"/>
          <w:rtl/>
        </w:rPr>
        <w:t>کلاس</w:t>
      </w:r>
      <w:r w:rsidRPr="00832DAD">
        <w:rPr>
          <w:rFonts w:hint="cs"/>
          <w:rtl/>
        </w:rPr>
        <w:t xml:space="preserve"> </w:t>
      </w:r>
      <w:proofErr w:type="spellStart"/>
      <w:r w:rsidR="00832DAD" w:rsidRPr="00832DAD">
        <w:t>db_cr</w:t>
      </w:r>
      <w:proofErr w:type="spellEnd"/>
      <w:r w:rsidR="00832DAD" w:rsidRPr="00832DAD">
        <w:rPr>
          <w:rFonts w:hint="cs"/>
          <w:rtl/>
        </w:rPr>
        <w:t>:</w:t>
      </w:r>
      <w:bookmarkEnd w:id="19"/>
      <w:r w:rsidR="00832DAD" w:rsidRPr="00832DAD">
        <w:rPr>
          <w:rFonts w:hint="cs"/>
          <w:rtl/>
        </w:rPr>
        <w:t xml:space="preserve"> </w:t>
      </w:r>
    </w:p>
    <w:p w14:paraId="55A9774E" w14:textId="5826CB8B" w:rsidR="00832DAD" w:rsidRPr="00835D9A" w:rsidRDefault="00832DAD" w:rsidP="00280F05">
      <w:pPr>
        <w:ind w:left="360"/>
        <w:rPr>
          <w:rtl/>
        </w:rPr>
      </w:pPr>
      <w:r w:rsidRPr="00835D9A">
        <w:rPr>
          <w:rFonts w:hint="eastAsia"/>
          <w:rtl/>
        </w:rPr>
        <w:t>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ن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قسمت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برا</w:t>
      </w:r>
      <w:r w:rsidRPr="00835D9A">
        <w:rPr>
          <w:rFonts w:hint="cs"/>
          <w:rtl/>
        </w:rPr>
        <w:t>ی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ارتباط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با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پا</w:t>
      </w:r>
      <w:r w:rsidRPr="00835D9A">
        <w:rPr>
          <w:rFonts w:hint="cs"/>
          <w:rtl/>
        </w:rPr>
        <w:t>ی</w:t>
      </w:r>
      <w:r w:rsidRPr="00835D9A">
        <w:rPr>
          <w:rFonts w:hint="eastAsia"/>
          <w:rtl/>
        </w:rPr>
        <w:t>گاه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داده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در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نظر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گرفته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شده</w:t>
      </w:r>
      <w:r w:rsidRPr="00835D9A">
        <w:rPr>
          <w:rtl/>
        </w:rPr>
        <w:t xml:space="preserve"> </w:t>
      </w:r>
      <w:r w:rsidRPr="00835D9A">
        <w:rPr>
          <w:rFonts w:hint="eastAsia"/>
          <w:rtl/>
        </w:rPr>
        <w:t>است</w:t>
      </w:r>
      <w:r w:rsidR="00E8636E">
        <w:rPr>
          <w:rFonts w:hint="cs"/>
          <w:rtl/>
        </w:rPr>
        <w:t xml:space="preserve"> و بر اساس نظر کارفرما تنها عملیات خواندن و ایجاد مجاز شمرده می</w:t>
      </w:r>
      <w:r w:rsidR="00E8636E">
        <w:rPr>
          <w:rtl/>
        </w:rPr>
        <w:softHyphen/>
      </w:r>
      <w:r w:rsidR="00E8636E">
        <w:rPr>
          <w:rFonts w:hint="cs"/>
          <w:rtl/>
        </w:rPr>
        <w:t>شوند.</w:t>
      </w:r>
      <w:r w:rsidR="00FC54BE">
        <w:rPr>
          <w:rStyle w:val="FootnoteReference"/>
          <w:rtl/>
        </w:rPr>
        <w:footnoteReference w:id="1"/>
      </w:r>
      <w:r w:rsidR="00E8636E">
        <w:rPr>
          <w:rFonts w:hint="cs"/>
          <w:rtl/>
        </w:rPr>
        <w:t xml:space="preserve"> </w:t>
      </w:r>
    </w:p>
    <w:p w14:paraId="6152C805" w14:textId="29381FF0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create_one</w:t>
      </w:r>
      <w:proofErr w:type="spellEnd"/>
      <w:r w:rsidR="00E70CD7">
        <w:t>(document)</w:t>
      </w:r>
      <w:r w:rsidRPr="00832DAD">
        <w:rPr>
          <w:rFonts w:hint="cs"/>
          <w:rtl/>
        </w:rPr>
        <w:t xml:space="preserve">: یک سند به صورت دیکشنری پایتون گرفته و آن را در پایگاه داده ذخیره می‌کند و </w:t>
      </w:r>
      <w:r w:rsidRPr="00832DAD">
        <w:t>id</w:t>
      </w:r>
      <w:r w:rsidRPr="00832DAD">
        <w:rPr>
          <w:rFonts w:hint="cs"/>
          <w:rtl/>
        </w:rPr>
        <w:t xml:space="preserve"> آن را برمی‌گرداند.</w:t>
      </w:r>
    </w:p>
    <w:p w14:paraId="3FD05C1B" w14:textId="0D69F536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create_many</w:t>
      </w:r>
      <w:proofErr w:type="spellEnd"/>
      <w:r w:rsidR="00731C3F">
        <w:t>(</w:t>
      </w:r>
      <w:proofErr w:type="spellStart"/>
      <w:r w:rsidR="00731C3F">
        <w:t>document_list</w:t>
      </w:r>
      <w:proofErr w:type="spellEnd"/>
      <w:r w:rsidR="00731C3F">
        <w:t>)</w:t>
      </w:r>
      <w:r w:rsidRPr="00832DAD">
        <w:rPr>
          <w:rFonts w:hint="cs"/>
          <w:rtl/>
        </w:rPr>
        <w:t xml:space="preserve">: یک لیست از مستندات را گرفته و در پایگاه داده ذخیره کرده و لیست </w:t>
      </w:r>
      <w:r w:rsidRPr="00832DAD">
        <w:t>id</w:t>
      </w:r>
      <w:r w:rsidRPr="00832DAD">
        <w:rPr>
          <w:rFonts w:hint="cs"/>
          <w:rtl/>
        </w:rPr>
        <w:t xml:space="preserve"> آن‌ها را برمی‌گرداند.</w:t>
      </w:r>
    </w:p>
    <w:p w14:paraId="376A4E0D" w14:textId="7ACB0660" w:rsidR="00832DAD" w:rsidRPr="00832DAD" w:rsidRDefault="00832DAD" w:rsidP="00832DAD">
      <w:pPr>
        <w:pStyle w:val="af9"/>
        <w:numPr>
          <w:ilvl w:val="0"/>
          <w:numId w:val="30"/>
        </w:num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read_one</w:t>
      </w:r>
      <w:proofErr w:type="spellEnd"/>
      <w:r w:rsidR="00BC7F9F">
        <w:t>(</w:t>
      </w:r>
      <w:proofErr w:type="spellStart"/>
      <w:r w:rsidR="00BC7F9F">
        <w:t>partial_document</w:t>
      </w:r>
      <w:proofErr w:type="spellEnd"/>
      <w:r w:rsidR="00BC7F9F">
        <w:t>)</w:t>
      </w:r>
      <w:r w:rsidRPr="00832DAD">
        <w:rPr>
          <w:rFonts w:hint="cs"/>
          <w:rtl/>
        </w:rPr>
        <w:t>: قسمتی از یک سند را گرفته و اولین سند دارای آن قسمت را برمی‌گرداند.</w:t>
      </w:r>
    </w:p>
    <w:p w14:paraId="04412530" w14:textId="763620AB" w:rsidR="00832DAD" w:rsidRPr="00832DAD" w:rsidRDefault="00832DAD" w:rsidP="00832DAD">
      <w:pPr>
        <w:pStyle w:val="af9"/>
        <w:numPr>
          <w:ilvl w:val="0"/>
          <w:numId w:val="30"/>
        </w:numPr>
        <w:rPr>
          <w:rtl/>
        </w:rPr>
      </w:pPr>
      <w:r w:rsidRPr="00832DAD">
        <w:rPr>
          <w:rFonts w:hint="cs"/>
          <w:rtl/>
        </w:rPr>
        <w:t xml:space="preserve">تابع </w:t>
      </w:r>
      <w:proofErr w:type="spellStart"/>
      <w:r w:rsidRPr="00832DAD">
        <w:t>read_many</w:t>
      </w:r>
      <w:proofErr w:type="spellEnd"/>
      <w:r w:rsidR="007B734C">
        <w:t>(</w:t>
      </w:r>
      <w:proofErr w:type="spellStart"/>
      <w:r w:rsidR="007B734C">
        <w:t>partial_document</w:t>
      </w:r>
      <w:proofErr w:type="spellEnd"/>
      <w:r w:rsidR="007B734C">
        <w:t>)</w:t>
      </w:r>
      <w:r w:rsidRPr="00832DAD">
        <w:rPr>
          <w:rFonts w:hint="cs"/>
          <w:rtl/>
        </w:rPr>
        <w:t>: قسمتی از یک سند را گرفته و همه اسناد دارای آن قسمت را برمی‌گرداند.</w:t>
      </w:r>
    </w:p>
    <w:p w14:paraId="1CF646A0" w14:textId="25C9CE05" w:rsidR="00832DAD" w:rsidRDefault="00183563" w:rsidP="00A55A5E">
      <w:pPr>
        <w:pStyle w:val="a2"/>
        <w:ind w:left="0"/>
        <w:rPr>
          <w:rtl/>
        </w:rPr>
      </w:pPr>
      <w:bookmarkStart w:id="20" w:name="_Toc510008129"/>
      <w:bookmarkStart w:id="21" w:name="_Toc510008130"/>
      <w:bookmarkStart w:id="22" w:name="_Toc510008131"/>
      <w:bookmarkStart w:id="23" w:name="_Toc510008132"/>
      <w:bookmarkStart w:id="24" w:name="_Toc510008133"/>
      <w:bookmarkStart w:id="25" w:name="_Toc506041433"/>
      <w:bookmarkStart w:id="26" w:name="_Toc506041434"/>
      <w:bookmarkStart w:id="27" w:name="_Toc506041435"/>
      <w:bookmarkStart w:id="28" w:name="_Toc506041436"/>
      <w:bookmarkStart w:id="29" w:name="_Toc51000813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6A75D7">
        <w:rPr>
          <w:rFonts w:hint="eastAsia"/>
          <w:color w:val="000000" w:themeColor="text1"/>
          <w:rtl/>
        </w:rPr>
        <w:lastRenderedPageBreak/>
        <w:t>کلاس</w:t>
      </w:r>
      <w:r w:rsidR="00832DAD" w:rsidRPr="006A75D7">
        <w:rPr>
          <w:color w:val="000000" w:themeColor="text1"/>
          <w:rtl/>
        </w:rPr>
        <w:t xml:space="preserve"> </w:t>
      </w:r>
      <w:proofErr w:type="spellStart"/>
      <w:r w:rsidR="00832DAD">
        <w:t>notification_actions</w:t>
      </w:r>
      <w:bookmarkEnd w:id="29"/>
      <w:proofErr w:type="spellEnd"/>
      <w:r w:rsidR="00832DAD" w:rsidRPr="00832DAD">
        <w:rPr>
          <w:rtl/>
        </w:rPr>
        <w:t xml:space="preserve"> </w:t>
      </w:r>
    </w:p>
    <w:p w14:paraId="2F00262B" w14:textId="71F0E397" w:rsidR="00832DAD" w:rsidRDefault="00832DAD" w:rsidP="00280F05">
      <w:pPr>
        <w:pStyle w:val="af9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برا</w:t>
      </w:r>
      <w:r>
        <w:rPr>
          <w:rFonts w:hint="cs"/>
          <w:rtl/>
        </w:rPr>
        <w:t>ی</w:t>
      </w:r>
      <w:r>
        <w:rPr>
          <w:rtl/>
        </w:rPr>
        <w:t xml:space="preserve"> اطلاع رسان</w:t>
      </w:r>
      <w:r>
        <w:rPr>
          <w:rFonts w:hint="cs"/>
          <w:rtl/>
        </w:rPr>
        <w:t>ی</w:t>
      </w:r>
      <w:r w:rsidR="00F84F14">
        <w:rPr>
          <w:rFonts w:hint="cs"/>
          <w:rtl/>
        </w:rPr>
        <w:t xml:space="preserve"> رویدادهای سیستم</w:t>
      </w:r>
      <w:r>
        <w:rPr>
          <w:rtl/>
        </w:rPr>
        <w:t xml:space="preserve"> به کاربر است.</w:t>
      </w:r>
    </w:p>
    <w:p w14:paraId="33C50262" w14:textId="177CFFAC" w:rsidR="00832DAD" w:rsidRDefault="00832DAD" w:rsidP="00A55A5E">
      <w:pPr>
        <w:pStyle w:val="af9"/>
        <w:numPr>
          <w:ilvl w:val="0"/>
          <w:numId w:val="34"/>
        </w:numPr>
        <w:rPr>
          <w:rtl/>
        </w:rPr>
      </w:pPr>
      <w:r>
        <w:rPr>
          <w:rFonts w:hint="eastAsia"/>
          <w:rtl/>
        </w:rPr>
        <w:t>تابع</w:t>
      </w:r>
      <w:r w:rsidR="008A18B7">
        <w:rPr>
          <w:rFonts w:hint="cs"/>
          <w:rtl/>
        </w:rPr>
        <w:t xml:space="preserve"> </w:t>
      </w:r>
      <w:proofErr w:type="spellStart"/>
      <w:r w:rsidR="00FB5628">
        <w:t>send_email</w:t>
      </w:r>
      <w:proofErr w:type="spellEnd"/>
      <w:r w:rsidR="008A18B7">
        <w:t>(</w:t>
      </w:r>
      <w:r w:rsidR="008A18B7" w:rsidRPr="008A18B7">
        <w:t>host, port, username, password, sender, receivers, message</w:t>
      </w:r>
      <w:r w:rsidR="008A18B7">
        <w:t>)</w:t>
      </w:r>
      <w:r w:rsidR="00FB5628">
        <w:rPr>
          <w:rFonts w:hint="cs"/>
          <w:rtl/>
        </w:rPr>
        <w:t>:</w:t>
      </w:r>
      <w:r w:rsidR="008A18B7">
        <w:rPr>
          <w:rFonts w:hint="cs"/>
          <w:rtl/>
        </w:rPr>
        <w:t xml:space="preserve"> به ترتیب</w:t>
      </w:r>
      <w:r w:rsidR="00FB5628">
        <w:rPr>
          <w:rFonts w:hint="cs"/>
          <w:rtl/>
        </w:rPr>
        <w:t xml:space="preserve"> </w:t>
      </w:r>
      <w:proofErr w:type="spellStart"/>
      <w:r w:rsidR="00FB5628">
        <w:t>ip</w:t>
      </w:r>
      <w:proofErr w:type="spellEnd"/>
      <w:r w:rsidR="00FB5628">
        <w:rPr>
          <w:rFonts w:hint="cs"/>
          <w:rtl/>
        </w:rPr>
        <w:t xml:space="preserve"> </w:t>
      </w:r>
      <w:r>
        <w:rPr>
          <w:rtl/>
        </w:rPr>
        <w:t>هاست</w:t>
      </w:r>
      <w:r w:rsidR="009C16ED">
        <w:rPr>
          <w:rFonts w:hint="cs"/>
          <w:rtl/>
        </w:rPr>
        <w:t xml:space="preserve"> سرور ارسال ایمیل ، </w:t>
      </w:r>
      <w:r>
        <w:rPr>
          <w:rtl/>
        </w:rPr>
        <w:t>پورت سرور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کلمه عبور، </w:t>
      </w:r>
      <w:r w:rsidR="00060976">
        <w:rPr>
          <w:rFonts w:hint="cs"/>
          <w:rtl/>
        </w:rPr>
        <w:t xml:space="preserve">آدرس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کننده،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افت‌کنندگان</w:t>
      </w:r>
      <w:r>
        <w:rPr>
          <w:rtl/>
        </w:rPr>
        <w:t xml:space="preserve"> و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گرفته و </w:t>
      </w:r>
      <w:r w:rsidR="009C16ED">
        <w:rPr>
          <w:rFonts w:hint="cs"/>
          <w:rtl/>
        </w:rPr>
        <w:t>پیغام</w:t>
      </w:r>
      <w:r w:rsidR="009C16ED">
        <w:rPr>
          <w:rtl/>
        </w:rPr>
        <w:t xml:space="preserve"> </w:t>
      </w:r>
      <w:r>
        <w:rPr>
          <w:rtl/>
        </w:rPr>
        <w:t>را</w:t>
      </w:r>
      <w:r w:rsidR="009C16ED">
        <w:rPr>
          <w:rFonts w:hint="cs"/>
          <w:rtl/>
        </w:rPr>
        <w:t xml:space="preserve"> از طریق</w:t>
      </w:r>
      <w:r>
        <w:rPr>
          <w:rtl/>
        </w:rPr>
        <w:t xml:space="preserve"> سرور مشخص شده به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افت‌کنندگان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1A79E5">
        <w:rPr>
          <w:rFonts w:hint="cs"/>
          <w:rtl/>
        </w:rPr>
        <w:t xml:space="preserve"> </w:t>
      </w:r>
      <w:r w:rsidR="00890649">
        <w:rPr>
          <w:rFonts w:hint="cs"/>
          <w:rtl/>
        </w:rPr>
        <w:t xml:space="preserve">در صورت موفقیت مقدار </w:t>
      </w:r>
      <w:r w:rsidR="00890649">
        <w:t>True</w:t>
      </w:r>
      <w:r w:rsidR="00890649">
        <w:rPr>
          <w:rFonts w:hint="cs"/>
          <w:rtl/>
        </w:rPr>
        <w:t xml:space="preserve"> برمیگرداند. </w:t>
      </w:r>
      <w:r w:rsidR="001A79E5">
        <w:rPr>
          <w:rFonts w:hint="cs"/>
          <w:rtl/>
        </w:rPr>
        <w:t xml:space="preserve">در صورت عدم موفقیت و دریافت خطای </w:t>
      </w:r>
      <w:proofErr w:type="spellStart"/>
      <w:r w:rsidR="001A79E5" w:rsidRPr="001A79E5">
        <w:t>smtplib.SMTPException</w:t>
      </w:r>
      <w:proofErr w:type="spellEnd"/>
      <w:r w:rsidR="001A79E5">
        <w:rPr>
          <w:rFonts w:hint="cs"/>
          <w:rtl/>
        </w:rPr>
        <w:t xml:space="preserve">، </w:t>
      </w:r>
      <w:r w:rsidR="009C16ED">
        <w:rPr>
          <w:rFonts w:hint="cs"/>
          <w:rtl/>
        </w:rPr>
        <w:t xml:space="preserve">پیغام </w:t>
      </w:r>
      <w:r w:rsidR="001A79E5">
        <w:rPr>
          <w:rFonts w:hint="cs"/>
          <w:rtl/>
        </w:rPr>
        <w:t xml:space="preserve">خطا را چاپ </w:t>
      </w:r>
      <w:r w:rsidR="00A13331">
        <w:rPr>
          <w:rFonts w:hint="cs"/>
          <w:rtl/>
        </w:rPr>
        <w:t xml:space="preserve">کرده و مقدار </w:t>
      </w:r>
      <w:r w:rsidR="00A13331">
        <w:t>False</w:t>
      </w:r>
      <w:r w:rsidR="00A13331">
        <w:rPr>
          <w:rFonts w:hint="cs"/>
          <w:rtl/>
        </w:rPr>
        <w:t xml:space="preserve"> برمی</w:t>
      </w:r>
      <w:r w:rsidR="00A13331">
        <w:rPr>
          <w:rtl/>
        </w:rPr>
        <w:softHyphen/>
      </w:r>
      <w:r w:rsidR="00A13331">
        <w:rPr>
          <w:rFonts w:hint="cs"/>
          <w:rtl/>
        </w:rPr>
        <w:t>گرداند</w:t>
      </w:r>
      <w:r w:rsidR="00890649">
        <w:rPr>
          <w:rFonts w:hint="cs"/>
          <w:rtl/>
        </w:rPr>
        <w:t>.</w:t>
      </w:r>
      <w:r w:rsidR="001A79E5">
        <w:rPr>
          <w:rFonts w:hint="cs"/>
          <w:rtl/>
        </w:rPr>
        <w:t xml:space="preserve"> </w:t>
      </w:r>
    </w:p>
    <w:p w14:paraId="1FB44233" w14:textId="128A226E" w:rsidR="00832DAD" w:rsidRDefault="00832DAD" w:rsidP="006A75D7">
      <w:pPr>
        <w:pStyle w:val="af9"/>
        <w:numPr>
          <w:ilvl w:val="0"/>
          <w:numId w:val="34"/>
        </w:numPr>
      </w:pPr>
      <w:r>
        <w:rPr>
          <w:rFonts w:hint="eastAsia"/>
          <w:rtl/>
        </w:rPr>
        <w:t>تابع</w:t>
      </w:r>
      <w:r>
        <w:rPr>
          <w:rtl/>
        </w:rPr>
        <w:t xml:space="preserve"> </w:t>
      </w:r>
      <w:proofErr w:type="spellStart"/>
      <w:r>
        <w:t>send_sms</w:t>
      </w:r>
      <w:proofErr w:type="spellEnd"/>
      <w:r w:rsidR="00D057B7">
        <w:t>(</w:t>
      </w:r>
      <w:r w:rsidR="00D057B7" w:rsidRPr="00D057B7">
        <w:t xml:space="preserve">username, password, </w:t>
      </w:r>
      <w:proofErr w:type="spellStart"/>
      <w:r w:rsidR="00D057B7" w:rsidRPr="00D057B7">
        <w:t>from_number</w:t>
      </w:r>
      <w:proofErr w:type="spellEnd"/>
      <w:r w:rsidR="00D057B7" w:rsidRPr="00D057B7">
        <w:t xml:space="preserve">, </w:t>
      </w:r>
      <w:proofErr w:type="spellStart"/>
      <w:r w:rsidR="00D057B7" w:rsidRPr="00D057B7">
        <w:t>to_number</w:t>
      </w:r>
      <w:proofErr w:type="spellEnd"/>
      <w:r w:rsidR="00D057B7" w:rsidRPr="00D057B7">
        <w:t>, message</w:t>
      </w:r>
      <w:r w:rsidR="00D057B7">
        <w:t>)</w:t>
      </w:r>
      <w:r>
        <w:rPr>
          <w:rtl/>
        </w:rPr>
        <w:t xml:space="preserve">: </w:t>
      </w:r>
      <w:r w:rsidR="00D057B7">
        <w:rPr>
          <w:rFonts w:hint="cs"/>
          <w:rtl/>
        </w:rPr>
        <w:t xml:space="preserve">به ترتیب </w:t>
      </w:r>
      <w:r>
        <w:rPr>
          <w:rtl/>
        </w:rPr>
        <w:t>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کلمه عبور، شماره</w:t>
      </w:r>
      <w:r w:rsidR="009C16ED">
        <w:rPr>
          <w:rFonts w:hint="cs"/>
          <w:rtl/>
        </w:rPr>
        <w:t xml:space="preserve"> تماس</w:t>
      </w:r>
      <w:r>
        <w:rPr>
          <w:rtl/>
        </w:rPr>
        <w:t xml:space="preserve"> ارسال کننده، شماره </w:t>
      </w:r>
      <w:r w:rsidR="009C16ED">
        <w:rPr>
          <w:rFonts w:hint="cs"/>
          <w:rtl/>
        </w:rPr>
        <w:t xml:space="preserve">تماس </w:t>
      </w: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کننده و متن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را گرفته و توسط پنل مشخص شده در کد</w:t>
      </w:r>
      <w:r w:rsidR="009C16ED">
        <w:rPr>
          <w:rFonts w:hint="cs"/>
          <w:rtl/>
        </w:rPr>
        <w:t xml:space="preserve">،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 w:rsidR="009C16ED">
        <w:rPr>
          <w:rFonts w:hint="cs"/>
          <w:rtl/>
        </w:rPr>
        <w:t>ک</w:t>
      </w:r>
      <w:r>
        <w:rPr>
          <w:rtl/>
        </w:rPr>
        <w:t xml:space="preserve"> را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5D6FF9">
        <w:rPr>
          <w:rFonts w:hint="cs"/>
          <w:rtl/>
        </w:rPr>
        <w:t xml:space="preserve"> </w:t>
      </w:r>
      <w:r w:rsidR="009C719F">
        <w:rPr>
          <w:rFonts w:hint="cs"/>
          <w:rtl/>
        </w:rPr>
        <w:t xml:space="preserve">در صورت موفقیت مقدار </w:t>
      </w:r>
      <w:r w:rsidR="009C719F">
        <w:t>True</w:t>
      </w:r>
      <w:r w:rsidR="009C719F">
        <w:rPr>
          <w:rFonts w:hint="cs"/>
          <w:rtl/>
        </w:rPr>
        <w:t xml:space="preserve"> برمیگرداند. </w:t>
      </w:r>
      <w:r w:rsidR="005D6FF9">
        <w:rPr>
          <w:rFonts w:hint="cs"/>
          <w:rtl/>
        </w:rPr>
        <w:t>در صورت عدم موفقیت پیام خطا چاپ می</w:t>
      </w:r>
      <w:r w:rsidR="005D6FF9">
        <w:rPr>
          <w:rFonts w:cs="B Nazanin" w:hint="cs"/>
          <w:rtl/>
        </w:rPr>
        <w:t>‌</w:t>
      </w:r>
      <w:r w:rsidR="005D6FF9">
        <w:rPr>
          <w:rFonts w:hint="cs"/>
          <w:rtl/>
        </w:rPr>
        <w:t>شود</w:t>
      </w:r>
      <w:r w:rsidR="009C719F">
        <w:rPr>
          <w:rFonts w:hint="cs"/>
          <w:rtl/>
        </w:rPr>
        <w:t xml:space="preserve"> و مقدار </w:t>
      </w:r>
      <w:r w:rsidR="009C719F">
        <w:t>False</w:t>
      </w:r>
      <w:r w:rsidR="009C719F">
        <w:rPr>
          <w:rFonts w:hint="cs"/>
          <w:rtl/>
        </w:rPr>
        <w:t xml:space="preserve"> برمی</w:t>
      </w:r>
      <w:r w:rsidR="009C719F">
        <w:rPr>
          <w:rtl/>
        </w:rPr>
        <w:softHyphen/>
      </w:r>
      <w:r w:rsidR="009C719F">
        <w:rPr>
          <w:rFonts w:hint="cs"/>
          <w:rtl/>
        </w:rPr>
        <w:t>گرداند.</w:t>
      </w:r>
      <w:r w:rsidR="005D6FF9">
        <w:rPr>
          <w:rFonts w:hint="cs"/>
          <w:rtl/>
        </w:rPr>
        <w:t xml:space="preserve"> </w:t>
      </w:r>
    </w:p>
    <w:p w14:paraId="5052B45D" w14:textId="4CA2ADB7" w:rsidR="00824C12" w:rsidRDefault="00183563" w:rsidP="00A55A5E">
      <w:pPr>
        <w:pStyle w:val="a2"/>
        <w:ind w:left="0"/>
      </w:pPr>
      <w:bookmarkStart w:id="30" w:name="_Toc510008135"/>
      <w:r>
        <w:rPr>
          <w:rFonts w:hint="cs"/>
          <w:rtl/>
        </w:rPr>
        <w:t xml:space="preserve">کلاس </w:t>
      </w:r>
      <w:r w:rsidRPr="00832DAD">
        <w:rPr>
          <w:rtl/>
        </w:rPr>
        <w:t xml:space="preserve"> </w:t>
      </w:r>
      <w:proofErr w:type="spellStart"/>
      <w:r w:rsidR="00824C12">
        <w:t>ui_geopy_gps</w:t>
      </w:r>
      <w:bookmarkEnd w:id="30"/>
      <w:proofErr w:type="spellEnd"/>
      <w:r w:rsidR="00824C12" w:rsidRPr="00832DAD">
        <w:rPr>
          <w:rtl/>
        </w:rPr>
        <w:t xml:space="preserve"> </w:t>
      </w:r>
    </w:p>
    <w:p w14:paraId="1202EB33" w14:textId="713DC546" w:rsidR="00824C12" w:rsidRPr="00835D9A" w:rsidRDefault="00824C12" w:rsidP="00835D9A">
      <w:pPr>
        <w:pStyle w:val="aa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در</w:t>
      </w:r>
      <w:r w:rsidRPr="00835D9A">
        <w:rPr>
          <w:sz w:val="22"/>
          <w:szCs w:val="26"/>
          <w:rtl/>
        </w:rPr>
        <w:t xml:space="preserve"> 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ن</w:t>
      </w:r>
      <w:r w:rsidRPr="00835D9A">
        <w:rPr>
          <w:sz w:val="22"/>
          <w:szCs w:val="26"/>
          <w:rtl/>
        </w:rPr>
        <w:t xml:space="preserve"> بخش از </w:t>
      </w:r>
      <w:r w:rsidRPr="00835D9A">
        <w:rPr>
          <w:rFonts w:hint="eastAsia"/>
          <w:sz w:val="22"/>
          <w:szCs w:val="26"/>
          <w:rtl/>
        </w:rPr>
        <w:t>کتابخانه</w:t>
      </w:r>
      <w:r w:rsidR="009C2921" w:rsidRPr="00835D9A">
        <w:rPr>
          <w:sz w:val="22"/>
          <w:szCs w:val="26"/>
          <w:rtl/>
        </w:rPr>
        <w:softHyphen/>
      </w:r>
      <w:r w:rsidR="009C2921"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proofErr w:type="spellStart"/>
      <w:r w:rsidRPr="00835D9A">
        <w:rPr>
          <w:sz w:val="22"/>
          <w:szCs w:val="26"/>
        </w:rPr>
        <w:t>geopy</w:t>
      </w:r>
      <w:proofErr w:type="spellEnd"/>
      <w:r w:rsidR="0084080B" w:rsidRPr="00835D9A">
        <w:rPr>
          <w:sz w:val="22"/>
          <w:szCs w:val="26"/>
          <w:rtl/>
        </w:rPr>
        <w:t xml:space="preserve"> به منظور در</w:t>
      </w:r>
      <w:r w:rsidR="0084080B" w:rsidRPr="00835D9A">
        <w:rPr>
          <w:rFonts w:hint="cs"/>
          <w:sz w:val="22"/>
          <w:szCs w:val="26"/>
          <w:rtl/>
        </w:rPr>
        <w:t>ی</w:t>
      </w:r>
      <w:r w:rsidR="0084080B" w:rsidRPr="00835D9A">
        <w:rPr>
          <w:rFonts w:hint="eastAsia"/>
          <w:sz w:val="22"/>
          <w:szCs w:val="26"/>
          <w:rtl/>
        </w:rPr>
        <w:t>افت</w:t>
      </w:r>
      <w:r w:rsidR="0084080B" w:rsidRPr="00835D9A">
        <w:rPr>
          <w:sz w:val="22"/>
          <w:szCs w:val="26"/>
          <w:rtl/>
        </w:rPr>
        <w:t xml:space="preserve"> اطلاعات جغراف</w:t>
      </w:r>
      <w:r w:rsidR="0084080B" w:rsidRPr="00835D9A">
        <w:rPr>
          <w:rFonts w:hint="cs"/>
          <w:sz w:val="22"/>
          <w:szCs w:val="26"/>
          <w:rtl/>
        </w:rPr>
        <w:t>ی</w:t>
      </w:r>
      <w:r w:rsidR="0084080B" w:rsidRPr="00835D9A">
        <w:rPr>
          <w:rFonts w:hint="eastAsia"/>
          <w:sz w:val="22"/>
          <w:szCs w:val="26"/>
          <w:rtl/>
        </w:rPr>
        <w:t>ا</w:t>
      </w:r>
      <w:r w:rsidR="0084080B" w:rsidRPr="00835D9A">
        <w:rPr>
          <w:rFonts w:hint="cs"/>
          <w:sz w:val="22"/>
          <w:szCs w:val="26"/>
          <w:rtl/>
        </w:rPr>
        <w:t>یی</w:t>
      </w:r>
      <w:r w:rsidRPr="00835D9A">
        <w:rPr>
          <w:sz w:val="22"/>
          <w:szCs w:val="26"/>
          <w:rtl/>
        </w:rPr>
        <w:t xml:space="preserve"> استفاده شده است.</w:t>
      </w:r>
    </w:p>
    <w:p w14:paraId="1CF0BFED" w14:textId="4AF5B312" w:rsidR="00824C12" w:rsidRPr="00835D9A" w:rsidRDefault="00824C12" w:rsidP="006A75D7">
      <w:pPr>
        <w:pStyle w:val="aa"/>
        <w:spacing w:before="240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برا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در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افت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مختصات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و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آدرس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کامل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ک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محل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rFonts w:hint="eastAsia"/>
          <w:sz w:val="22"/>
          <w:szCs w:val="26"/>
          <w:rtl/>
        </w:rPr>
        <w:t>از</w:t>
      </w:r>
      <w:proofErr w:type="spellStart"/>
      <w:r w:rsidRPr="00835D9A">
        <w:rPr>
          <w:sz w:val="22"/>
          <w:szCs w:val="26"/>
        </w:rPr>
        <w:t>Nominatim</w:t>
      </w:r>
      <w:proofErr w:type="spellEnd"/>
      <w:r w:rsidRPr="00835D9A">
        <w:rPr>
          <w:sz w:val="22"/>
          <w:szCs w:val="26"/>
        </w:rPr>
        <w:t xml:space="preserve">().geocode(“address”) </w:t>
      </w:r>
      <w:r w:rsidRPr="00835D9A">
        <w:rPr>
          <w:sz w:val="22"/>
          <w:szCs w:val="26"/>
          <w:rtl/>
        </w:rPr>
        <w:t xml:space="preserve"> استفاده م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شود</w:t>
      </w:r>
      <w:r w:rsidR="00283634">
        <w:rPr>
          <w:sz w:val="22"/>
          <w:szCs w:val="26"/>
        </w:rPr>
        <w:t>.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خروجی آن  شامل </w:t>
      </w:r>
      <w:r w:rsidRPr="00835D9A">
        <w:rPr>
          <w:sz w:val="22"/>
          <w:szCs w:val="26"/>
          <w:rtl/>
        </w:rPr>
        <w:t>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address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 به عنوان </w:t>
      </w:r>
      <w:r w:rsidR="00283634"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  <w:rtl/>
        </w:rPr>
        <w:t>آدرس کامل،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latitude</w:t>
      </w:r>
      <w:r w:rsidRPr="00835D9A">
        <w:rPr>
          <w:sz w:val="22"/>
          <w:szCs w:val="26"/>
          <w:rtl/>
        </w:rPr>
        <w:t xml:space="preserve"> عرض جغراف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</w:t>
      </w:r>
      <w:r w:rsidRPr="00835D9A">
        <w:rPr>
          <w:rFonts w:hint="cs"/>
          <w:sz w:val="22"/>
          <w:szCs w:val="26"/>
          <w:rtl/>
        </w:rPr>
        <w:t>یی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longitude</w:t>
      </w:r>
      <w:r w:rsidRPr="00835D9A">
        <w:rPr>
          <w:sz w:val="22"/>
          <w:szCs w:val="26"/>
          <w:rtl/>
        </w:rPr>
        <w:t xml:space="preserve"> طول جغراف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</w:t>
      </w:r>
      <w:r w:rsidRPr="00835D9A">
        <w:rPr>
          <w:rFonts w:hint="cs"/>
          <w:sz w:val="22"/>
          <w:szCs w:val="26"/>
          <w:rtl/>
        </w:rPr>
        <w:t>یی</w:t>
      </w:r>
      <w:r w:rsidRPr="00835D9A">
        <w:rPr>
          <w:sz w:val="22"/>
          <w:szCs w:val="26"/>
          <w:rtl/>
        </w:rPr>
        <w:t xml:space="preserve"> و</w:t>
      </w:r>
      <w:r w:rsidR="00283634">
        <w:rPr>
          <w:rFonts w:hint="cs"/>
          <w:sz w:val="22"/>
          <w:szCs w:val="26"/>
          <w:rtl/>
        </w:rPr>
        <w:t xml:space="preserve"> متغیر 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raw</w:t>
      </w:r>
      <w:r w:rsidRPr="00835D9A">
        <w:rPr>
          <w:sz w:val="22"/>
          <w:szCs w:val="26"/>
          <w:rtl/>
        </w:rPr>
        <w:t xml:space="preserve"> </w:t>
      </w:r>
      <w:r w:rsidR="00283634">
        <w:rPr>
          <w:rFonts w:hint="cs"/>
          <w:sz w:val="22"/>
          <w:szCs w:val="26"/>
          <w:rtl/>
        </w:rPr>
        <w:t xml:space="preserve"> به عنوان </w:t>
      </w:r>
      <w:r w:rsidRPr="00835D9A">
        <w:rPr>
          <w:sz w:val="22"/>
          <w:szCs w:val="26"/>
          <w:rtl/>
        </w:rPr>
        <w:t xml:space="preserve">کل اطلاعات </w:t>
      </w:r>
      <w:r w:rsidR="00283634">
        <w:rPr>
          <w:rFonts w:hint="cs"/>
          <w:sz w:val="22"/>
          <w:szCs w:val="26"/>
          <w:rtl/>
        </w:rPr>
        <w:t>می</w:t>
      </w:r>
      <w:r w:rsidR="00283634">
        <w:rPr>
          <w:sz w:val="22"/>
          <w:szCs w:val="26"/>
          <w:rtl/>
        </w:rPr>
        <w:softHyphen/>
      </w:r>
      <w:r w:rsidR="00283634">
        <w:rPr>
          <w:rFonts w:hint="cs"/>
          <w:sz w:val="22"/>
          <w:szCs w:val="26"/>
          <w:rtl/>
        </w:rPr>
        <w:t xml:space="preserve">باشد. </w:t>
      </w:r>
    </w:p>
    <w:p w14:paraId="7DAF36E8" w14:textId="5EB70EAB" w:rsidR="00683589" w:rsidRPr="00835D9A" w:rsidRDefault="00683589" w:rsidP="00A55A5E">
      <w:pPr>
        <w:pStyle w:val="aa"/>
        <w:rPr>
          <w:sz w:val="22"/>
          <w:szCs w:val="26"/>
          <w:rtl/>
        </w:rPr>
      </w:pPr>
      <w:r w:rsidRPr="00835D9A">
        <w:rPr>
          <w:rFonts w:hint="eastAsia"/>
          <w:sz w:val="22"/>
          <w:szCs w:val="26"/>
          <w:rtl/>
        </w:rPr>
        <w:t>برا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در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افت</w:t>
      </w:r>
      <w:r w:rsidRPr="00835D9A">
        <w:rPr>
          <w:sz w:val="22"/>
          <w:szCs w:val="26"/>
          <w:rtl/>
        </w:rPr>
        <w:t xml:space="preserve"> آدرس با استفاده از مختصات از</w:t>
      </w:r>
      <w:r w:rsidR="005139FD">
        <w:rPr>
          <w:rFonts w:hint="cs"/>
          <w:sz w:val="22"/>
          <w:szCs w:val="26"/>
          <w:rtl/>
        </w:rPr>
        <w:t xml:space="preserve"> تابع</w:t>
      </w:r>
      <w:r w:rsidRPr="00835D9A">
        <w:rPr>
          <w:sz w:val="22"/>
          <w:szCs w:val="26"/>
          <w:rtl/>
        </w:rPr>
        <w:t xml:space="preserve"> </w:t>
      </w:r>
      <w:proofErr w:type="spellStart"/>
      <w:r w:rsidRPr="00835D9A">
        <w:rPr>
          <w:sz w:val="22"/>
          <w:szCs w:val="26"/>
        </w:rPr>
        <w:t>Nominatim</w:t>
      </w:r>
      <w:proofErr w:type="spellEnd"/>
      <w:r w:rsidRPr="00835D9A">
        <w:rPr>
          <w:sz w:val="22"/>
          <w:szCs w:val="26"/>
        </w:rPr>
        <w:t>().reverse(latitude, longitude)</w:t>
      </w:r>
      <w:r w:rsidRPr="00835D9A">
        <w:rPr>
          <w:sz w:val="22"/>
          <w:szCs w:val="26"/>
          <w:rtl/>
        </w:rPr>
        <w:t xml:space="preserve"> استفاده </w:t>
      </w:r>
      <w:r w:rsidRPr="00835D9A">
        <w:rPr>
          <w:rFonts w:hint="eastAsia"/>
          <w:sz w:val="22"/>
          <w:szCs w:val="26"/>
          <w:rtl/>
        </w:rPr>
        <w:t>م</w:t>
      </w:r>
      <w:r w:rsidRPr="00835D9A">
        <w:rPr>
          <w:rFonts w:hint="cs"/>
          <w:sz w:val="22"/>
          <w:szCs w:val="26"/>
          <w:rtl/>
        </w:rPr>
        <w:t>ی‌</w:t>
      </w:r>
      <w:r w:rsidRPr="00835D9A">
        <w:rPr>
          <w:rFonts w:hint="eastAsia"/>
          <w:sz w:val="22"/>
          <w:szCs w:val="26"/>
          <w:rtl/>
        </w:rPr>
        <w:t>شود</w:t>
      </w:r>
      <w:r w:rsidRPr="00835D9A">
        <w:rPr>
          <w:sz w:val="22"/>
          <w:szCs w:val="26"/>
          <w:rtl/>
        </w:rPr>
        <w:t xml:space="preserve"> که متغ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rFonts w:hint="eastAsia"/>
          <w:sz w:val="22"/>
          <w:szCs w:val="26"/>
          <w:rtl/>
        </w:rPr>
        <w:t>رها</w:t>
      </w:r>
      <w:r w:rsidRPr="00835D9A">
        <w:rPr>
          <w:rFonts w:hint="cs"/>
          <w:sz w:val="22"/>
          <w:szCs w:val="26"/>
          <w:rtl/>
        </w:rPr>
        <w:t>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address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latitude</w:t>
      </w:r>
      <w:r w:rsidRPr="00835D9A">
        <w:rPr>
          <w:rFonts w:hint="eastAsia"/>
          <w:sz w:val="22"/>
          <w:szCs w:val="26"/>
          <w:rtl/>
        </w:rPr>
        <w:t>،</w:t>
      </w:r>
      <w:r w:rsidRPr="00835D9A">
        <w:rPr>
          <w:sz w:val="22"/>
          <w:szCs w:val="26"/>
          <w:rtl/>
        </w:rPr>
        <w:t xml:space="preserve"> </w:t>
      </w:r>
      <w:r w:rsidRPr="00835D9A">
        <w:rPr>
          <w:sz w:val="22"/>
          <w:szCs w:val="26"/>
        </w:rPr>
        <w:t>longitude</w:t>
      </w:r>
      <w:r w:rsidRPr="00835D9A">
        <w:rPr>
          <w:sz w:val="22"/>
          <w:szCs w:val="26"/>
          <w:rtl/>
        </w:rPr>
        <w:t xml:space="preserve"> و </w:t>
      </w:r>
      <w:r w:rsidRPr="00835D9A">
        <w:rPr>
          <w:sz w:val="22"/>
          <w:szCs w:val="26"/>
        </w:rPr>
        <w:t>raw</w:t>
      </w:r>
      <w:r w:rsidRPr="00835D9A">
        <w:rPr>
          <w:sz w:val="22"/>
          <w:szCs w:val="26"/>
          <w:rtl/>
        </w:rPr>
        <w:t xml:space="preserve">  مانند حالت </w:t>
      </w:r>
      <w:r w:rsidR="00A106BF">
        <w:rPr>
          <w:rFonts w:hint="cs"/>
          <w:sz w:val="22"/>
          <w:szCs w:val="26"/>
          <w:rtl/>
        </w:rPr>
        <w:t>قبل</w:t>
      </w:r>
      <w:r w:rsidRPr="00835D9A">
        <w:rPr>
          <w:sz w:val="22"/>
          <w:szCs w:val="26"/>
          <w:rtl/>
        </w:rPr>
        <w:t xml:space="preserve"> برگردانده </w:t>
      </w:r>
      <w:r w:rsidRPr="00835D9A">
        <w:rPr>
          <w:rFonts w:hint="eastAsia"/>
          <w:sz w:val="22"/>
          <w:szCs w:val="26"/>
          <w:rtl/>
        </w:rPr>
        <w:t>م</w:t>
      </w:r>
      <w:r w:rsidRPr="00835D9A">
        <w:rPr>
          <w:rFonts w:hint="cs"/>
          <w:sz w:val="22"/>
          <w:szCs w:val="26"/>
          <w:rtl/>
        </w:rPr>
        <w:t>ی‌</w:t>
      </w:r>
      <w:r w:rsidRPr="00835D9A">
        <w:rPr>
          <w:rFonts w:hint="eastAsia"/>
          <w:sz w:val="22"/>
          <w:szCs w:val="26"/>
          <w:rtl/>
        </w:rPr>
        <w:t>شوند</w:t>
      </w:r>
      <w:r w:rsidRPr="00835D9A">
        <w:rPr>
          <w:sz w:val="22"/>
          <w:szCs w:val="26"/>
          <w:rtl/>
        </w:rPr>
        <w:t>.</w:t>
      </w:r>
    </w:p>
    <w:p w14:paraId="6CA9D00D" w14:textId="12CC8FB9" w:rsidR="00DD3097" w:rsidRDefault="00DD3097" w:rsidP="006A75D7">
      <w:pPr>
        <w:pStyle w:val="a2"/>
        <w:ind w:left="0"/>
      </w:pPr>
      <w:bookmarkStart w:id="31" w:name="_Toc510008136"/>
      <w:r>
        <w:rPr>
          <w:rFonts w:hint="cs"/>
          <w:rtl/>
        </w:rPr>
        <w:t xml:space="preserve">سناریوهای </w:t>
      </w:r>
      <w:r w:rsidR="00183563">
        <w:rPr>
          <w:rFonts w:hint="cs"/>
          <w:rtl/>
        </w:rPr>
        <w:t>تست</w:t>
      </w:r>
      <w:r w:rsidR="00183563" w:rsidRPr="00832DAD">
        <w:rPr>
          <w:rtl/>
        </w:rPr>
        <w:t xml:space="preserve"> </w:t>
      </w:r>
      <w:r>
        <w:rPr>
          <w:rFonts w:hint="cs"/>
          <w:rtl/>
        </w:rPr>
        <w:t>کتابخانه</w:t>
      </w:r>
      <w:bookmarkEnd w:id="31"/>
      <w:r w:rsidRPr="00832DAD">
        <w:rPr>
          <w:rtl/>
        </w:rPr>
        <w:t xml:space="preserve"> </w:t>
      </w:r>
    </w:p>
    <w:p w14:paraId="5F6CD164" w14:textId="1F311B83" w:rsidR="00DD3097" w:rsidRDefault="0028467E" w:rsidP="006A75D7">
      <w:pPr>
        <w:pStyle w:val="a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در پوشه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ی </w:t>
      </w:r>
      <w:r w:rsidRPr="00835D9A">
        <w:rPr>
          <w:sz w:val="22"/>
          <w:szCs w:val="22"/>
        </w:rPr>
        <w:t>scenarios</w:t>
      </w:r>
      <w:r w:rsidR="00183563">
        <w:rPr>
          <w:rFonts w:hint="cs"/>
          <w:sz w:val="22"/>
          <w:szCs w:val="22"/>
          <w:rtl/>
        </w:rPr>
        <w:t xml:space="preserve">، </w:t>
      </w:r>
      <w:r w:rsidRPr="00835D9A">
        <w:rPr>
          <w:sz w:val="22"/>
          <w:szCs w:val="22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سناریوهایی برای </w:t>
      </w:r>
      <w:r w:rsidR="00183563">
        <w:rPr>
          <w:rFonts w:hint="cs"/>
          <w:sz w:val="26"/>
          <w:szCs w:val="26"/>
          <w:rtl/>
        </w:rPr>
        <w:t xml:space="preserve">تست </w:t>
      </w:r>
      <w:r>
        <w:rPr>
          <w:rFonts w:hint="cs"/>
          <w:sz w:val="26"/>
          <w:szCs w:val="26"/>
          <w:rtl/>
        </w:rPr>
        <w:t xml:space="preserve">توابع </w:t>
      </w:r>
      <w:r w:rsidR="00183563">
        <w:rPr>
          <w:rFonts w:hint="cs"/>
          <w:sz w:val="26"/>
          <w:szCs w:val="26"/>
          <w:rtl/>
        </w:rPr>
        <w:t>تعریف شده در این سند طراحی و پیاده سازی شده</w:t>
      </w:r>
      <w:r w:rsidR="00183563">
        <w:rPr>
          <w:sz w:val="26"/>
          <w:szCs w:val="26"/>
          <w:rtl/>
        </w:rPr>
        <w:softHyphen/>
      </w:r>
      <w:r w:rsidR="00183563">
        <w:rPr>
          <w:rFonts w:hint="cs"/>
          <w:sz w:val="26"/>
          <w:szCs w:val="26"/>
          <w:rtl/>
        </w:rPr>
        <w:t>اند</w:t>
      </w:r>
      <w:r w:rsidR="00635A22">
        <w:rPr>
          <w:rFonts w:hint="cs"/>
          <w:sz w:val="26"/>
          <w:szCs w:val="26"/>
          <w:rtl/>
        </w:rPr>
        <w:t>. شایان ذکر است که این سناریوها تنها برای تست و آشنایی از نحوه کارکرد این توابع طراحی شده</w:t>
      </w:r>
      <w:r w:rsidR="00635A22">
        <w:rPr>
          <w:sz w:val="26"/>
          <w:szCs w:val="26"/>
          <w:rtl/>
        </w:rPr>
        <w:softHyphen/>
      </w:r>
      <w:r w:rsidR="00635A22">
        <w:rPr>
          <w:rFonts w:hint="cs"/>
          <w:sz w:val="26"/>
          <w:szCs w:val="26"/>
          <w:rtl/>
        </w:rPr>
        <w:t>اند و کاربرد دیگری ندارند. سناریوهای تست</w:t>
      </w:r>
      <w:r w:rsidR="00183563">
        <w:rPr>
          <w:rFonts w:hint="cs"/>
          <w:sz w:val="26"/>
          <w:szCs w:val="26"/>
          <w:rtl/>
        </w:rPr>
        <w:t xml:space="preserve"> به شرح زیر می</w:t>
      </w:r>
      <w:r w:rsidR="00183563">
        <w:rPr>
          <w:sz w:val="26"/>
          <w:szCs w:val="26"/>
          <w:rtl/>
        </w:rPr>
        <w:softHyphen/>
      </w:r>
      <w:r w:rsidR="00183563">
        <w:rPr>
          <w:rFonts w:hint="cs"/>
          <w:sz w:val="26"/>
          <w:szCs w:val="26"/>
          <w:rtl/>
        </w:rPr>
        <w:t>باشند:</w:t>
      </w:r>
      <w:r w:rsidR="00C72337">
        <w:rPr>
          <w:rFonts w:hint="cs"/>
          <w:sz w:val="26"/>
          <w:szCs w:val="26"/>
          <w:rtl/>
        </w:rPr>
        <w:t xml:space="preserve"> </w:t>
      </w:r>
    </w:p>
    <w:p w14:paraId="732046B2" w14:textId="1EBD70EA" w:rsidR="00C72337" w:rsidRPr="00AF1841" w:rsidRDefault="00635A22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</w:t>
      </w:r>
      <w:r w:rsidR="00AF1841">
        <w:rPr>
          <w:rFonts w:hint="cs"/>
          <w:sz w:val="26"/>
          <w:szCs w:val="26"/>
          <w:rtl/>
        </w:rPr>
        <w:t xml:space="preserve">یک-  </w:t>
      </w:r>
      <w:r>
        <w:rPr>
          <w:rFonts w:hint="cs"/>
          <w:sz w:val="26"/>
          <w:szCs w:val="26"/>
          <w:rtl/>
        </w:rPr>
        <w:t>رخداد دریافت داده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</w:t>
      </w:r>
      <w:r w:rsidRPr="00C72337">
        <w:rPr>
          <w:sz w:val="26"/>
          <w:szCs w:val="26"/>
          <w:rtl/>
        </w:rPr>
        <w:t xml:space="preserve"> </w:t>
      </w:r>
      <w:r w:rsidR="00C72337" w:rsidRPr="00C72337">
        <w:rPr>
          <w:sz w:val="26"/>
          <w:szCs w:val="26"/>
          <w:rtl/>
        </w:rPr>
        <w:t xml:space="preserve">سنسور شماره </w:t>
      </w:r>
      <w:r>
        <w:rPr>
          <w:rFonts w:cs="Calibri" w:hint="cs"/>
          <w:sz w:val="26"/>
          <w:szCs w:val="26"/>
          <w:rtl/>
        </w:rPr>
        <w:t>"</w:t>
      </w:r>
      <w:r w:rsidR="00C72337" w:rsidRPr="00835D9A">
        <w:rPr>
          <w:sz w:val="22"/>
          <w:szCs w:val="26"/>
        </w:rPr>
        <w:t>x</w:t>
      </w:r>
      <w:r>
        <w:rPr>
          <w:rFonts w:cs="Calibri" w:hint="cs"/>
          <w:sz w:val="26"/>
          <w:szCs w:val="26"/>
          <w:rtl/>
        </w:rPr>
        <w:t>"</w:t>
      </w:r>
      <w:r w:rsidR="00C72337" w:rsidRPr="00C72337">
        <w:rPr>
          <w:sz w:val="26"/>
          <w:szCs w:val="26"/>
          <w:rtl/>
        </w:rPr>
        <w:t>بر رو</w:t>
      </w:r>
      <w:r w:rsidR="00C72337" w:rsidRPr="00C72337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 xml:space="preserve"> شی</w:t>
      </w:r>
      <w:r w:rsidR="00C72337" w:rsidRPr="00C72337">
        <w:rPr>
          <w:sz w:val="26"/>
          <w:szCs w:val="26"/>
          <w:rtl/>
        </w:rPr>
        <w:t xml:space="preserve"> </w:t>
      </w:r>
      <w:r>
        <w:rPr>
          <w:rFonts w:cs="Calibri" w:hint="cs"/>
          <w:sz w:val="26"/>
          <w:szCs w:val="26"/>
          <w:rtl/>
        </w:rPr>
        <w:t>"</w:t>
      </w:r>
      <w:r w:rsidR="00C72337" w:rsidRPr="00835D9A">
        <w:rPr>
          <w:sz w:val="22"/>
          <w:szCs w:val="26"/>
        </w:rPr>
        <w:t>a</w:t>
      </w:r>
      <w:r>
        <w:rPr>
          <w:rFonts w:cs="Calibri" w:hint="cs"/>
          <w:sz w:val="22"/>
          <w:szCs w:val="26"/>
          <w:rtl/>
        </w:rPr>
        <w:t>"</w:t>
      </w:r>
      <w:r w:rsidR="00C72337" w:rsidRPr="00C72337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از طریق ایمیل اطلاع رسانی گردد:</w:t>
      </w:r>
      <w:r w:rsidR="00C72337"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lastRenderedPageBreak/>
        <w:t>ا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ن</w:t>
      </w:r>
      <w:r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t>سنار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و</w:t>
      </w:r>
      <w:r w:rsidRPr="00AF1841">
        <w:rPr>
          <w:sz w:val="26"/>
          <w:szCs w:val="26"/>
          <w:rtl/>
        </w:rPr>
        <w:t xml:space="preserve"> </w:t>
      </w:r>
      <w:r w:rsidRPr="00AF1841">
        <w:rPr>
          <w:rFonts w:hint="eastAsia"/>
          <w:sz w:val="26"/>
          <w:szCs w:val="26"/>
          <w:rtl/>
        </w:rPr>
        <w:t>از</w:t>
      </w:r>
      <w:r w:rsidRPr="00AF1841">
        <w:rPr>
          <w:sz w:val="26"/>
          <w:szCs w:val="26"/>
          <w:rtl/>
        </w:rPr>
        <w:t xml:space="preserve"> طر</w:t>
      </w:r>
      <w:r w:rsidRPr="00AF1841">
        <w:rPr>
          <w:rFonts w:hint="cs"/>
          <w:sz w:val="26"/>
          <w:szCs w:val="26"/>
          <w:rtl/>
        </w:rPr>
        <w:t>ی</w:t>
      </w:r>
      <w:r w:rsidRPr="00AF1841">
        <w:rPr>
          <w:rFonts w:hint="eastAsia"/>
          <w:sz w:val="26"/>
          <w:szCs w:val="26"/>
          <w:rtl/>
        </w:rPr>
        <w:t>ق</w:t>
      </w:r>
      <w:r w:rsidRPr="00AF1841">
        <w:rPr>
          <w:sz w:val="26"/>
          <w:szCs w:val="26"/>
          <w:rtl/>
        </w:rPr>
        <w:t xml:space="preserve"> </w:t>
      </w:r>
      <w:r w:rsidR="00C72337" w:rsidRPr="00AF1841">
        <w:rPr>
          <w:rFonts w:hint="eastAsia"/>
          <w:sz w:val="26"/>
          <w:szCs w:val="26"/>
          <w:rtl/>
        </w:rPr>
        <w:t>تابع</w:t>
      </w:r>
      <w:r w:rsidR="00C72337" w:rsidRPr="00AF1841">
        <w:rPr>
          <w:sz w:val="26"/>
          <w:szCs w:val="26"/>
          <w:rtl/>
        </w:rPr>
        <w:t xml:space="preserve"> </w:t>
      </w:r>
      <w:proofErr w:type="spellStart"/>
      <w:r w:rsidR="00C72337" w:rsidRPr="00AF1841">
        <w:rPr>
          <w:sz w:val="22"/>
          <w:szCs w:val="26"/>
        </w:rPr>
        <w:t>wait_for_data</w:t>
      </w:r>
      <w:proofErr w:type="spellEnd"/>
      <w:r w:rsidR="00311E2D">
        <w:rPr>
          <w:rFonts w:hint="cs"/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منتظر</w:t>
      </w:r>
      <w:r w:rsidR="008165BC" w:rsidRPr="00AF1841">
        <w:rPr>
          <w:sz w:val="22"/>
          <w:szCs w:val="26"/>
          <w:rtl/>
        </w:rPr>
        <w:t xml:space="preserve"> در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افت</w:t>
      </w:r>
      <w:r w:rsidR="008165BC" w:rsidRPr="00AF1841">
        <w:rPr>
          <w:sz w:val="22"/>
          <w:szCs w:val="26"/>
          <w:rtl/>
        </w:rPr>
        <w:t xml:space="preserve"> </w:t>
      </w:r>
      <w:r w:rsidR="00F53F21" w:rsidRPr="00AF1841">
        <w:rPr>
          <w:rFonts w:hint="eastAsia"/>
          <w:sz w:val="22"/>
          <w:szCs w:val="26"/>
          <w:rtl/>
        </w:rPr>
        <w:t>داده</w:t>
      </w:r>
      <w:r w:rsidR="00F53F21" w:rsidRPr="00AF1841">
        <w:rPr>
          <w:sz w:val="22"/>
          <w:szCs w:val="26"/>
          <w:rtl/>
        </w:rPr>
        <w:softHyphen/>
      </w:r>
      <w:r w:rsidR="00F53F21" w:rsidRPr="00AF1841">
        <w:rPr>
          <w:rFonts w:hint="cs"/>
          <w:sz w:val="22"/>
          <w:szCs w:val="26"/>
          <w:rtl/>
        </w:rPr>
        <w:t>ی</w:t>
      </w:r>
      <w:r w:rsidR="00F53F21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سنسور</w:t>
      </w:r>
      <w:r w:rsidR="008165BC" w:rsidRPr="00AF1841">
        <w:rPr>
          <w:sz w:val="22"/>
          <w:szCs w:val="26"/>
          <w:rtl/>
        </w:rPr>
        <w:t xml:space="preserve"> شماره </w:t>
      </w:r>
      <w:r w:rsidR="008165BC" w:rsidRPr="00AF1841">
        <w:rPr>
          <w:sz w:val="22"/>
          <w:szCs w:val="26"/>
        </w:rPr>
        <w:t>x</w:t>
      </w:r>
      <w:r w:rsidR="008165BC" w:rsidRPr="00AF1841">
        <w:rPr>
          <w:sz w:val="22"/>
          <w:szCs w:val="26"/>
          <w:rtl/>
        </w:rPr>
        <w:t xml:space="preserve"> از ش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ء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sz w:val="22"/>
          <w:szCs w:val="26"/>
        </w:rPr>
        <w:t>a</w:t>
      </w:r>
      <w:r w:rsidR="008165BC" w:rsidRPr="00AF1841">
        <w:rPr>
          <w:sz w:val="22"/>
          <w:szCs w:val="26"/>
          <w:rtl/>
        </w:rPr>
        <w:t xml:space="preserve"> 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ماند</w:t>
      </w:r>
      <w:r w:rsidRPr="00AF1841">
        <w:rPr>
          <w:sz w:val="22"/>
          <w:szCs w:val="26"/>
          <w:rtl/>
        </w:rPr>
        <w:t xml:space="preserve">. </w:t>
      </w:r>
      <w:r w:rsidRPr="00AF1841">
        <w:rPr>
          <w:rFonts w:hint="eastAsia"/>
          <w:sz w:val="22"/>
          <w:szCs w:val="26"/>
          <w:rtl/>
        </w:rPr>
        <w:t>سپس</w:t>
      </w:r>
      <w:r w:rsidR="008165BC" w:rsidRPr="00AF1841">
        <w:rPr>
          <w:sz w:val="22"/>
          <w:szCs w:val="26"/>
          <w:rtl/>
        </w:rPr>
        <w:t xml:space="preserve"> در تابع </w:t>
      </w:r>
      <w:r w:rsidR="008165BC" w:rsidRPr="00AF1841">
        <w:rPr>
          <w:sz w:val="22"/>
          <w:szCs w:val="26"/>
        </w:rPr>
        <w:t>action</w:t>
      </w:r>
      <w:r w:rsidR="008165BC" w:rsidRPr="00AF1841">
        <w:rPr>
          <w:sz w:val="22"/>
          <w:szCs w:val="26"/>
          <w:rtl/>
        </w:rPr>
        <w:t xml:space="preserve"> چک 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کند</w:t>
      </w:r>
      <w:r w:rsidR="008165BC" w:rsidRPr="00AF1841">
        <w:rPr>
          <w:sz w:val="22"/>
          <w:szCs w:val="26"/>
          <w:rtl/>
        </w:rPr>
        <w:t xml:space="preserve"> که داده در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افت</w:t>
      </w:r>
      <w:r w:rsidR="008165BC" w:rsidRPr="00AF1841">
        <w:rPr>
          <w:sz w:val="22"/>
          <w:szCs w:val="26"/>
          <w:rtl/>
        </w:rPr>
        <w:t xml:space="preserve"> شده برا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t xml:space="preserve"> سنسور </w:t>
      </w:r>
      <w:r w:rsidR="008165BC" w:rsidRPr="00AF1841">
        <w:rPr>
          <w:sz w:val="22"/>
          <w:szCs w:val="26"/>
        </w:rPr>
        <w:t>x</w:t>
      </w:r>
      <w:r w:rsidR="008165BC" w:rsidRPr="00AF1841">
        <w:rPr>
          <w:sz w:val="22"/>
          <w:szCs w:val="26"/>
          <w:rtl/>
        </w:rPr>
        <w:t xml:space="preserve"> از ش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ء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sz w:val="22"/>
          <w:szCs w:val="26"/>
        </w:rPr>
        <w:t>a</w:t>
      </w:r>
      <w:r w:rsidR="008165BC" w:rsidRPr="00AF1841">
        <w:rPr>
          <w:sz w:val="22"/>
          <w:szCs w:val="26"/>
          <w:rtl/>
        </w:rPr>
        <w:t xml:space="preserve"> باشد </w:t>
      </w:r>
      <w:r w:rsidRPr="00AF1841">
        <w:rPr>
          <w:sz w:val="22"/>
          <w:szCs w:val="26"/>
          <w:rtl/>
        </w:rPr>
        <w:t xml:space="preserve"> که در صورت درست بودن، </w:t>
      </w:r>
      <w:r w:rsidR="00D37945" w:rsidRPr="00AF1841">
        <w:rPr>
          <w:rFonts w:hint="eastAsia"/>
          <w:sz w:val="22"/>
          <w:szCs w:val="26"/>
          <w:rtl/>
        </w:rPr>
        <w:t>با</w:t>
      </w:r>
      <w:r w:rsidR="00D37945" w:rsidRPr="00AF1841">
        <w:rPr>
          <w:sz w:val="22"/>
          <w:szCs w:val="26"/>
          <w:rtl/>
        </w:rPr>
        <w:t xml:space="preserve"> استفاده از تابع </w:t>
      </w:r>
      <w:proofErr w:type="spellStart"/>
      <w:r w:rsidR="00D37945" w:rsidRPr="00AF1841">
        <w:rPr>
          <w:sz w:val="22"/>
          <w:szCs w:val="22"/>
        </w:rPr>
        <w:t>send_email</w:t>
      </w:r>
      <w:proofErr w:type="spellEnd"/>
      <w:r w:rsidR="00D37945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ا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rFonts w:hint="eastAsia"/>
          <w:sz w:val="22"/>
          <w:szCs w:val="26"/>
          <w:rtl/>
        </w:rPr>
        <w:t>ل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را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ارسال</w:t>
      </w:r>
      <w:r w:rsidR="008165BC" w:rsidRPr="00AF1841">
        <w:rPr>
          <w:sz w:val="22"/>
          <w:szCs w:val="26"/>
          <w:rtl/>
        </w:rPr>
        <w:t xml:space="preserve"> </w:t>
      </w:r>
      <w:r w:rsidR="008165BC" w:rsidRPr="00AF1841">
        <w:rPr>
          <w:rFonts w:hint="eastAsia"/>
          <w:sz w:val="22"/>
          <w:szCs w:val="26"/>
          <w:rtl/>
        </w:rPr>
        <w:t>م</w:t>
      </w:r>
      <w:r w:rsidR="008165BC" w:rsidRPr="00AF1841">
        <w:rPr>
          <w:rFonts w:hint="cs"/>
          <w:sz w:val="22"/>
          <w:szCs w:val="26"/>
          <w:rtl/>
        </w:rPr>
        <w:t>ی</w:t>
      </w:r>
      <w:r w:rsidR="008165BC" w:rsidRPr="00AF1841">
        <w:rPr>
          <w:sz w:val="22"/>
          <w:szCs w:val="26"/>
          <w:rtl/>
        </w:rPr>
        <w:softHyphen/>
      </w:r>
      <w:r w:rsidR="008165BC" w:rsidRPr="00AF1841">
        <w:rPr>
          <w:rFonts w:hint="eastAsia"/>
          <w:sz w:val="22"/>
          <w:szCs w:val="26"/>
          <w:rtl/>
        </w:rPr>
        <w:t>کند</w:t>
      </w:r>
      <w:r w:rsidR="008165BC" w:rsidRPr="00AF1841">
        <w:rPr>
          <w:sz w:val="22"/>
          <w:szCs w:val="26"/>
          <w:rtl/>
        </w:rPr>
        <w:t>.</w:t>
      </w:r>
    </w:p>
    <w:p w14:paraId="5726468F" w14:textId="4208028D" w:rsidR="00215B00" w:rsidRPr="00835D9A" w:rsidRDefault="00AF1841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دو- </w:t>
      </w:r>
      <w:r w:rsidR="00635A22">
        <w:rPr>
          <w:rFonts w:hint="cs"/>
          <w:sz w:val="26"/>
          <w:szCs w:val="26"/>
          <w:rtl/>
        </w:rPr>
        <w:t xml:space="preserve"> </w:t>
      </w:r>
      <w:r w:rsidR="00893E33" w:rsidRPr="00893E33">
        <w:rPr>
          <w:sz w:val="26"/>
          <w:szCs w:val="26"/>
          <w:rtl/>
        </w:rPr>
        <w:t xml:space="preserve">اگر داده سنسور شماره </w:t>
      </w:r>
      <w:r w:rsidR="00893E33" w:rsidRPr="006A75D7">
        <w:rPr>
          <w:sz w:val="26"/>
          <w:szCs w:val="26"/>
        </w:rPr>
        <w:t>x</w:t>
      </w:r>
      <w:r w:rsidR="00893E33" w:rsidRPr="00893E33">
        <w:rPr>
          <w:sz w:val="26"/>
          <w:szCs w:val="26"/>
          <w:rtl/>
        </w:rPr>
        <w:t xml:space="preserve"> بر رو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ش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</w:t>
      </w:r>
      <w:r w:rsidR="00893E33" w:rsidRPr="006A75D7">
        <w:rPr>
          <w:sz w:val="26"/>
          <w:szCs w:val="26"/>
        </w:rPr>
        <w:t>a</w:t>
      </w:r>
      <w:r w:rsidR="00893E33" w:rsidRPr="00893E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دریافت گردید</w:t>
      </w:r>
      <w:r w:rsidR="00893E33" w:rsidRPr="00893E33">
        <w:rPr>
          <w:sz w:val="26"/>
          <w:szCs w:val="26"/>
          <w:rtl/>
        </w:rPr>
        <w:t xml:space="preserve">، به اندازه </w:t>
      </w:r>
      <w:r w:rsidR="00893E33" w:rsidRPr="006A75D7">
        <w:rPr>
          <w:sz w:val="26"/>
          <w:szCs w:val="26"/>
        </w:rPr>
        <w:t>w</w:t>
      </w:r>
      <w:r w:rsidR="00893E33" w:rsidRPr="00893E33">
        <w:rPr>
          <w:sz w:val="26"/>
          <w:szCs w:val="26"/>
          <w:rtl/>
        </w:rPr>
        <w:t xml:space="preserve"> ثان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ه</w:t>
      </w:r>
      <w:r w:rsidR="00893E33" w:rsidRPr="00893E33">
        <w:rPr>
          <w:sz w:val="26"/>
          <w:szCs w:val="26"/>
          <w:rtl/>
        </w:rPr>
        <w:t xml:space="preserve"> منتظر بماند، آخر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ن</w:t>
      </w:r>
      <w:r w:rsidR="00893E33" w:rsidRPr="00893E33">
        <w:rPr>
          <w:sz w:val="26"/>
          <w:szCs w:val="26"/>
          <w:rtl/>
        </w:rPr>
        <w:t xml:space="preserve"> مقدار سنسور </w:t>
      </w:r>
      <w:r w:rsidR="00893E33" w:rsidRPr="006A75D7">
        <w:rPr>
          <w:sz w:val="26"/>
          <w:szCs w:val="26"/>
        </w:rPr>
        <w:t>y</w:t>
      </w:r>
      <w:r w:rsidR="00893E33" w:rsidRPr="00893E33">
        <w:rPr>
          <w:sz w:val="26"/>
          <w:szCs w:val="26"/>
          <w:rtl/>
        </w:rPr>
        <w:t xml:space="preserve"> از ش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sz w:val="26"/>
          <w:szCs w:val="26"/>
          <w:rtl/>
        </w:rPr>
        <w:t xml:space="preserve"> </w:t>
      </w:r>
      <w:r w:rsidR="00893E33" w:rsidRPr="006A75D7">
        <w:rPr>
          <w:sz w:val="26"/>
          <w:szCs w:val="26"/>
        </w:rPr>
        <w:t>b</w:t>
      </w:r>
      <w:r w:rsidR="00893E33" w:rsidRPr="00893E33">
        <w:rPr>
          <w:sz w:val="26"/>
          <w:szCs w:val="26"/>
          <w:rtl/>
        </w:rPr>
        <w:t xml:space="preserve"> را خوانده و با مقدار سنسور </w:t>
      </w:r>
      <w:r w:rsidR="00893E33" w:rsidRPr="006A75D7">
        <w:rPr>
          <w:sz w:val="26"/>
          <w:szCs w:val="26"/>
        </w:rPr>
        <w:t>x</w:t>
      </w:r>
      <w:r w:rsidR="00893E33" w:rsidRPr="00893E33">
        <w:rPr>
          <w:sz w:val="26"/>
          <w:szCs w:val="26"/>
          <w:rtl/>
        </w:rPr>
        <w:t xml:space="preserve"> جمع کرده و در پا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گاه</w:t>
      </w:r>
      <w:r w:rsidR="00893E33" w:rsidRPr="00893E33">
        <w:rPr>
          <w:sz w:val="26"/>
          <w:szCs w:val="26"/>
          <w:rtl/>
        </w:rPr>
        <w:t xml:space="preserve"> داده ذخ</w:t>
      </w:r>
      <w:r w:rsidR="00893E33" w:rsidRPr="00893E33">
        <w:rPr>
          <w:rFonts w:hint="cs"/>
          <w:sz w:val="26"/>
          <w:szCs w:val="26"/>
          <w:rtl/>
        </w:rPr>
        <w:t>ی</w:t>
      </w:r>
      <w:r w:rsidR="00893E33" w:rsidRPr="00893E33">
        <w:rPr>
          <w:rFonts w:hint="eastAsia"/>
          <w:sz w:val="26"/>
          <w:szCs w:val="26"/>
          <w:rtl/>
        </w:rPr>
        <w:t>ره</w:t>
      </w:r>
      <w:r w:rsidR="00893E33" w:rsidRPr="00893E33">
        <w:rPr>
          <w:sz w:val="26"/>
          <w:szCs w:val="26"/>
          <w:rtl/>
        </w:rPr>
        <w:t xml:space="preserve"> کند</w:t>
      </w:r>
      <w:r w:rsidR="00893E33">
        <w:rPr>
          <w:rFonts w:hint="cs"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 xml:space="preserve">این سناریو </w:t>
      </w:r>
      <w:r w:rsidR="00E46FBB">
        <w:rPr>
          <w:rFonts w:hint="cs"/>
          <w:sz w:val="26"/>
          <w:szCs w:val="26"/>
          <w:rtl/>
        </w:rPr>
        <w:t xml:space="preserve">با استفاده از تابع </w:t>
      </w:r>
      <w:proofErr w:type="spellStart"/>
      <w:r w:rsidR="00E46FBB" w:rsidRPr="006A75D7">
        <w:rPr>
          <w:sz w:val="26"/>
          <w:szCs w:val="26"/>
        </w:rPr>
        <w:t>wait_for_data</w:t>
      </w:r>
      <w:proofErr w:type="spellEnd"/>
      <w:r w:rsidR="00E46FBB" w:rsidRPr="006A75D7">
        <w:rPr>
          <w:sz w:val="26"/>
          <w:szCs w:val="26"/>
          <w:rtl/>
        </w:rPr>
        <w:t xml:space="preserve"> منتظر در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افت</w:t>
      </w:r>
      <w:r w:rsidR="00E46FBB" w:rsidRPr="006A75D7">
        <w:rPr>
          <w:sz w:val="26"/>
          <w:szCs w:val="26"/>
          <w:rtl/>
        </w:rPr>
        <w:t xml:space="preserve"> </w:t>
      </w:r>
      <w:r w:rsidR="00D310C2" w:rsidRPr="006A75D7">
        <w:rPr>
          <w:rFonts w:hint="eastAsia"/>
          <w:sz w:val="26"/>
          <w:szCs w:val="26"/>
          <w:rtl/>
        </w:rPr>
        <w:t>داده</w:t>
      </w:r>
      <w:r w:rsidR="00D310C2" w:rsidRPr="006A75D7">
        <w:rPr>
          <w:sz w:val="26"/>
          <w:szCs w:val="26"/>
          <w:rtl/>
        </w:rPr>
        <w:softHyphen/>
      </w:r>
      <w:r w:rsidR="00D310C2" w:rsidRPr="006A75D7">
        <w:rPr>
          <w:rFonts w:hint="cs"/>
          <w:sz w:val="26"/>
          <w:szCs w:val="26"/>
          <w:rtl/>
        </w:rPr>
        <w:t>ی</w:t>
      </w:r>
      <w:r w:rsidR="00D310C2" w:rsidRPr="006A75D7">
        <w:rPr>
          <w:sz w:val="26"/>
          <w:szCs w:val="26"/>
          <w:rtl/>
        </w:rPr>
        <w:t xml:space="preserve"> </w:t>
      </w:r>
      <w:r w:rsidR="00E46FBB" w:rsidRPr="006A75D7">
        <w:rPr>
          <w:rFonts w:hint="eastAsia"/>
          <w:sz w:val="26"/>
          <w:szCs w:val="26"/>
          <w:rtl/>
        </w:rPr>
        <w:t>سنسور</w:t>
      </w:r>
      <w:r w:rsidR="00E46FBB" w:rsidRPr="006A75D7">
        <w:rPr>
          <w:sz w:val="26"/>
          <w:szCs w:val="26"/>
          <w:rtl/>
        </w:rPr>
        <w:t xml:space="preserve"> شماره </w:t>
      </w:r>
      <w:r w:rsidR="00E46FBB" w:rsidRPr="006A75D7">
        <w:rPr>
          <w:sz w:val="26"/>
          <w:szCs w:val="26"/>
        </w:rPr>
        <w:t>x</w:t>
      </w:r>
      <w:r w:rsidR="00E46FBB" w:rsidRPr="006A75D7">
        <w:rPr>
          <w:sz w:val="26"/>
          <w:szCs w:val="26"/>
          <w:rtl/>
        </w:rPr>
        <w:t xml:space="preserve"> از ش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ء</w:t>
      </w:r>
      <w:r w:rsidR="00E46FBB" w:rsidRPr="006A75D7">
        <w:rPr>
          <w:sz w:val="26"/>
          <w:szCs w:val="26"/>
          <w:rtl/>
        </w:rPr>
        <w:t xml:space="preserve"> </w:t>
      </w:r>
      <w:r w:rsidR="00E46FBB" w:rsidRPr="006A75D7">
        <w:rPr>
          <w:sz w:val="26"/>
          <w:szCs w:val="26"/>
        </w:rPr>
        <w:t>a</w:t>
      </w:r>
      <w:r w:rsidR="00E46FBB" w:rsidRPr="006A75D7">
        <w:rPr>
          <w:sz w:val="26"/>
          <w:szCs w:val="26"/>
          <w:rtl/>
        </w:rPr>
        <w:t xml:space="preserve">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ماند</w:t>
      </w:r>
      <w:r>
        <w:rPr>
          <w:rFonts w:hint="cs"/>
          <w:sz w:val="26"/>
          <w:szCs w:val="26"/>
          <w:rtl/>
        </w:rPr>
        <w:t>. سپس</w:t>
      </w:r>
      <w:r w:rsidR="00E46FBB" w:rsidRPr="006A75D7">
        <w:rPr>
          <w:sz w:val="26"/>
          <w:szCs w:val="26"/>
          <w:rtl/>
        </w:rPr>
        <w:t xml:space="preserve"> در تابع </w:t>
      </w:r>
      <w:r w:rsidR="00E46FBB" w:rsidRPr="006A75D7">
        <w:rPr>
          <w:sz w:val="26"/>
          <w:szCs w:val="26"/>
        </w:rPr>
        <w:t>action</w:t>
      </w:r>
      <w:r w:rsidR="00E46FBB" w:rsidRPr="006A75D7">
        <w:rPr>
          <w:sz w:val="26"/>
          <w:szCs w:val="26"/>
          <w:rtl/>
        </w:rPr>
        <w:t xml:space="preserve"> چک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کند</w:t>
      </w:r>
      <w:r w:rsidR="00E46FBB" w:rsidRPr="006A75D7">
        <w:rPr>
          <w:sz w:val="26"/>
          <w:szCs w:val="26"/>
          <w:rtl/>
        </w:rPr>
        <w:t xml:space="preserve"> که داده در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افت</w:t>
      </w:r>
      <w:r w:rsidR="00E46FBB" w:rsidRPr="006A75D7">
        <w:rPr>
          <w:sz w:val="26"/>
          <w:szCs w:val="26"/>
          <w:rtl/>
        </w:rPr>
        <w:t xml:space="preserve"> شده برا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t xml:space="preserve"> سنسور </w:t>
      </w:r>
      <w:r w:rsidR="00E46FBB" w:rsidRPr="006A75D7">
        <w:rPr>
          <w:sz w:val="26"/>
          <w:szCs w:val="26"/>
        </w:rPr>
        <w:t>x</w:t>
      </w:r>
      <w:r w:rsidR="00E46FBB" w:rsidRPr="006A75D7">
        <w:rPr>
          <w:sz w:val="26"/>
          <w:szCs w:val="26"/>
          <w:rtl/>
        </w:rPr>
        <w:t xml:space="preserve"> از ش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ء</w:t>
      </w:r>
      <w:r w:rsidR="00E46FBB" w:rsidRPr="006A75D7">
        <w:rPr>
          <w:sz w:val="26"/>
          <w:szCs w:val="26"/>
          <w:rtl/>
        </w:rPr>
        <w:t xml:space="preserve"> </w:t>
      </w:r>
      <w:r w:rsidR="00E46FBB" w:rsidRPr="006A75D7">
        <w:rPr>
          <w:sz w:val="26"/>
          <w:szCs w:val="26"/>
        </w:rPr>
        <w:t>a</w:t>
      </w:r>
      <w:r w:rsidR="00E46FBB" w:rsidRPr="006A75D7">
        <w:rPr>
          <w:sz w:val="26"/>
          <w:szCs w:val="26"/>
          <w:rtl/>
        </w:rPr>
        <w:t xml:space="preserve"> باشد و در ا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ن</w:t>
      </w:r>
      <w:r w:rsidR="00E46FBB" w:rsidRPr="006A75D7">
        <w:rPr>
          <w:sz w:val="26"/>
          <w:szCs w:val="26"/>
          <w:rtl/>
        </w:rPr>
        <w:t xml:space="preserve"> صورت </w:t>
      </w:r>
      <w:r w:rsidR="00E46FBB" w:rsidRPr="006A75D7">
        <w:rPr>
          <w:sz w:val="26"/>
          <w:szCs w:val="26"/>
        </w:rPr>
        <w:t>w</w:t>
      </w:r>
      <w:r w:rsidR="00E46FBB" w:rsidRPr="006A75D7">
        <w:rPr>
          <w:sz w:val="26"/>
          <w:szCs w:val="26"/>
          <w:rtl/>
        </w:rPr>
        <w:t xml:space="preserve"> ثان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rFonts w:hint="eastAsia"/>
          <w:sz w:val="26"/>
          <w:szCs w:val="26"/>
          <w:rtl/>
        </w:rPr>
        <w:t>ه</w:t>
      </w:r>
      <w:r w:rsidR="00E46FBB" w:rsidRPr="006A75D7">
        <w:rPr>
          <w:sz w:val="26"/>
          <w:szCs w:val="26"/>
          <w:rtl/>
        </w:rPr>
        <w:t xml:space="preserve"> منتظر م</w:t>
      </w:r>
      <w:r w:rsidR="00E46FBB" w:rsidRPr="006A75D7">
        <w:rPr>
          <w:rFonts w:hint="cs"/>
          <w:sz w:val="26"/>
          <w:szCs w:val="26"/>
          <w:rtl/>
        </w:rPr>
        <w:t>ی</w:t>
      </w:r>
      <w:r w:rsidR="00E46FBB" w:rsidRPr="006A75D7">
        <w:rPr>
          <w:sz w:val="26"/>
          <w:szCs w:val="26"/>
          <w:rtl/>
        </w:rPr>
        <w:softHyphen/>
      </w:r>
      <w:r w:rsidR="00E46FBB" w:rsidRPr="006A75D7">
        <w:rPr>
          <w:rFonts w:hint="eastAsia"/>
          <w:sz w:val="26"/>
          <w:szCs w:val="26"/>
          <w:rtl/>
        </w:rPr>
        <w:t>ماند</w:t>
      </w:r>
      <w:r w:rsidR="00311E2D">
        <w:rPr>
          <w:rFonts w:hint="cs"/>
          <w:sz w:val="26"/>
          <w:szCs w:val="26"/>
          <w:rtl/>
        </w:rPr>
        <w:t>. در ادامه</w:t>
      </w:r>
      <w:r w:rsidR="00E46FBB" w:rsidRPr="006A75D7">
        <w:rPr>
          <w:sz w:val="26"/>
          <w:szCs w:val="26"/>
          <w:rtl/>
        </w:rPr>
        <w:t xml:space="preserve"> با استفاده از </w:t>
      </w:r>
      <w:r w:rsidR="00EF2BC1" w:rsidRPr="006A75D7">
        <w:rPr>
          <w:rFonts w:hint="eastAsia"/>
          <w:sz w:val="26"/>
          <w:szCs w:val="26"/>
          <w:rtl/>
        </w:rPr>
        <w:t>تابع</w:t>
      </w:r>
      <w:r w:rsidR="00EF2BC1" w:rsidRPr="006A75D7">
        <w:rPr>
          <w:sz w:val="26"/>
          <w:szCs w:val="26"/>
          <w:rtl/>
        </w:rPr>
        <w:t xml:space="preserve"> </w:t>
      </w:r>
      <w:proofErr w:type="spellStart"/>
      <w:r w:rsidR="00EF2BC1" w:rsidRPr="006A75D7">
        <w:rPr>
          <w:sz w:val="26"/>
          <w:szCs w:val="26"/>
        </w:rPr>
        <w:t>read_one</w:t>
      </w:r>
      <w:proofErr w:type="spellEnd"/>
      <w:r w:rsidR="00EF2BC1" w:rsidRPr="006A75D7">
        <w:rPr>
          <w:sz w:val="26"/>
          <w:szCs w:val="26"/>
          <w:rtl/>
        </w:rPr>
        <w:t xml:space="preserve"> </w:t>
      </w:r>
      <w:r w:rsidR="00311E2D">
        <w:rPr>
          <w:rFonts w:hint="cs"/>
          <w:sz w:val="26"/>
          <w:szCs w:val="26"/>
          <w:rtl/>
        </w:rPr>
        <w:t>آخرین مقدار</w:t>
      </w:r>
      <w:r w:rsidR="00EF2BC1" w:rsidRPr="006A75D7">
        <w:rPr>
          <w:sz w:val="26"/>
          <w:szCs w:val="26"/>
          <w:rtl/>
        </w:rPr>
        <w:t xml:space="preserve"> سنسور </w:t>
      </w:r>
      <w:r w:rsidR="00EF2BC1" w:rsidRPr="006A75D7">
        <w:rPr>
          <w:sz w:val="26"/>
          <w:szCs w:val="26"/>
        </w:rPr>
        <w:t>y</w:t>
      </w:r>
      <w:r w:rsidR="00EF2BC1" w:rsidRPr="006A75D7">
        <w:rPr>
          <w:sz w:val="26"/>
          <w:szCs w:val="26"/>
          <w:rtl/>
        </w:rPr>
        <w:t xml:space="preserve"> از</w:t>
      </w:r>
      <w:r w:rsidR="00311E2D">
        <w:rPr>
          <w:rFonts w:hint="cs"/>
          <w:sz w:val="26"/>
          <w:szCs w:val="26"/>
          <w:rtl/>
        </w:rPr>
        <w:t xml:space="preserve"> شی</w:t>
      </w:r>
      <w:r w:rsidR="00EF2BC1" w:rsidRPr="006A75D7">
        <w:rPr>
          <w:sz w:val="26"/>
          <w:szCs w:val="26"/>
          <w:rtl/>
        </w:rPr>
        <w:t xml:space="preserve"> </w:t>
      </w:r>
      <w:r w:rsidR="0014174E" w:rsidRPr="006A75D7">
        <w:rPr>
          <w:sz w:val="26"/>
          <w:szCs w:val="26"/>
        </w:rPr>
        <w:t>b</w:t>
      </w:r>
      <w:r w:rsidR="0014174E" w:rsidRPr="006A75D7">
        <w:rPr>
          <w:sz w:val="26"/>
          <w:szCs w:val="26"/>
          <w:rtl/>
        </w:rPr>
        <w:t xml:space="preserve"> را خوانده و </w:t>
      </w:r>
      <w:r w:rsidR="00311E2D">
        <w:rPr>
          <w:rFonts w:hint="cs"/>
          <w:sz w:val="26"/>
          <w:szCs w:val="26"/>
          <w:rtl/>
        </w:rPr>
        <w:t>با</w:t>
      </w:r>
      <w:r w:rsidR="007077C1" w:rsidRPr="006A75D7">
        <w:rPr>
          <w:sz w:val="26"/>
          <w:szCs w:val="26"/>
          <w:rtl/>
        </w:rPr>
        <w:t xml:space="preserve"> </w:t>
      </w:r>
      <w:r w:rsidR="007077C1" w:rsidRPr="006A75D7">
        <w:rPr>
          <w:rFonts w:hint="eastAsia"/>
          <w:sz w:val="26"/>
          <w:szCs w:val="26"/>
          <w:rtl/>
        </w:rPr>
        <w:t>مقدار</w:t>
      </w:r>
      <w:r w:rsidR="007077C1" w:rsidRPr="006A75D7">
        <w:rPr>
          <w:sz w:val="26"/>
          <w:szCs w:val="26"/>
          <w:rtl/>
        </w:rPr>
        <w:t xml:space="preserve"> </w:t>
      </w:r>
      <w:r w:rsidR="007077C1" w:rsidRPr="006A75D7">
        <w:rPr>
          <w:rFonts w:hint="eastAsia"/>
          <w:sz w:val="26"/>
          <w:szCs w:val="26"/>
          <w:rtl/>
        </w:rPr>
        <w:t>در</w:t>
      </w:r>
      <w:r w:rsidR="007077C1" w:rsidRPr="006A75D7">
        <w:rPr>
          <w:rFonts w:hint="cs"/>
          <w:sz w:val="26"/>
          <w:szCs w:val="26"/>
          <w:rtl/>
        </w:rPr>
        <w:t>ی</w:t>
      </w:r>
      <w:r w:rsidR="007077C1" w:rsidRPr="006A75D7">
        <w:rPr>
          <w:rFonts w:hint="eastAsia"/>
          <w:sz w:val="26"/>
          <w:szCs w:val="26"/>
          <w:rtl/>
        </w:rPr>
        <w:t>افت</w:t>
      </w:r>
      <w:r w:rsidR="007077C1" w:rsidRPr="006A75D7">
        <w:rPr>
          <w:sz w:val="26"/>
          <w:szCs w:val="26"/>
          <w:rtl/>
        </w:rPr>
        <w:t xml:space="preserve"> شده از سنسور </w:t>
      </w:r>
      <w:r w:rsidR="007077C1" w:rsidRPr="006A75D7">
        <w:rPr>
          <w:sz w:val="26"/>
          <w:szCs w:val="26"/>
        </w:rPr>
        <w:t>x</w:t>
      </w:r>
      <w:r w:rsidR="00311E2D" w:rsidRPr="006A75D7">
        <w:rPr>
          <w:sz w:val="26"/>
          <w:szCs w:val="26"/>
          <w:rtl/>
        </w:rPr>
        <w:t xml:space="preserve"> </w:t>
      </w:r>
      <w:r w:rsidR="00311E2D">
        <w:rPr>
          <w:rFonts w:hint="cs"/>
          <w:sz w:val="26"/>
          <w:szCs w:val="26"/>
          <w:rtl/>
        </w:rPr>
        <w:t xml:space="preserve"> جمع می</w:t>
      </w:r>
      <w:r w:rsidR="00311E2D">
        <w:rPr>
          <w:sz w:val="26"/>
          <w:szCs w:val="26"/>
          <w:rtl/>
        </w:rPr>
        <w:softHyphen/>
      </w:r>
      <w:r w:rsidR="00311E2D">
        <w:rPr>
          <w:rFonts w:hint="cs"/>
          <w:sz w:val="26"/>
          <w:szCs w:val="26"/>
          <w:rtl/>
        </w:rPr>
        <w:t xml:space="preserve">کند و در نهایت با </w:t>
      </w:r>
      <w:r w:rsidR="007077C1" w:rsidRPr="006A75D7">
        <w:rPr>
          <w:sz w:val="26"/>
          <w:szCs w:val="26"/>
          <w:rtl/>
        </w:rPr>
        <w:t xml:space="preserve"> استفاده از تابع </w:t>
      </w:r>
      <w:proofErr w:type="spellStart"/>
      <w:r w:rsidR="00311E2D">
        <w:rPr>
          <w:sz w:val="26"/>
          <w:szCs w:val="26"/>
        </w:rPr>
        <w:t>create</w:t>
      </w:r>
      <w:r w:rsidR="00533B15" w:rsidRPr="006A75D7">
        <w:rPr>
          <w:sz w:val="26"/>
          <w:szCs w:val="26"/>
        </w:rPr>
        <w:t>_one</w:t>
      </w:r>
      <w:proofErr w:type="spellEnd"/>
      <w:r w:rsidR="00533B15" w:rsidRPr="006A75D7">
        <w:rPr>
          <w:sz w:val="26"/>
          <w:szCs w:val="26"/>
          <w:rtl/>
        </w:rPr>
        <w:t xml:space="preserve"> مقدار مجموع را در پا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rFonts w:hint="eastAsia"/>
          <w:sz w:val="26"/>
          <w:szCs w:val="26"/>
          <w:rtl/>
        </w:rPr>
        <w:t>گاه</w:t>
      </w:r>
      <w:r w:rsidR="00533B15" w:rsidRPr="006A75D7">
        <w:rPr>
          <w:sz w:val="26"/>
          <w:szCs w:val="26"/>
          <w:rtl/>
        </w:rPr>
        <w:t xml:space="preserve"> داده ذخ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rFonts w:hint="eastAsia"/>
          <w:sz w:val="26"/>
          <w:szCs w:val="26"/>
          <w:rtl/>
        </w:rPr>
        <w:t>ره</w:t>
      </w:r>
      <w:r w:rsidR="00533B15" w:rsidRPr="006A75D7">
        <w:rPr>
          <w:sz w:val="26"/>
          <w:szCs w:val="26"/>
          <w:rtl/>
        </w:rPr>
        <w:t xml:space="preserve"> م</w:t>
      </w:r>
      <w:r w:rsidR="00533B15" w:rsidRPr="006A75D7">
        <w:rPr>
          <w:rFonts w:hint="cs"/>
          <w:sz w:val="26"/>
          <w:szCs w:val="26"/>
          <w:rtl/>
        </w:rPr>
        <w:t>ی</w:t>
      </w:r>
      <w:r w:rsidR="00533B15" w:rsidRPr="006A75D7">
        <w:rPr>
          <w:sz w:val="26"/>
          <w:szCs w:val="26"/>
          <w:rtl/>
        </w:rPr>
        <w:softHyphen/>
      </w:r>
      <w:r w:rsidR="00533B15" w:rsidRPr="006A75D7">
        <w:rPr>
          <w:rFonts w:hint="eastAsia"/>
          <w:sz w:val="26"/>
          <w:szCs w:val="26"/>
          <w:rtl/>
        </w:rPr>
        <w:t>کند</w:t>
      </w:r>
      <w:r w:rsidR="00533B15" w:rsidRPr="006A75D7">
        <w:rPr>
          <w:sz w:val="26"/>
          <w:szCs w:val="26"/>
          <w:rtl/>
        </w:rPr>
        <w:t>.</w:t>
      </w:r>
    </w:p>
    <w:p w14:paraId="79026EC2" w14:textId="6890B4A7" w:rsidR="00B36A29" w:rsidRDefault="00311E2D" w:rsidP="006A75D7">
      <w:pPr>
        <w:pStyle w:val="aa"/>
        <w:numPr>
          <w:ilvl w:val="0"/>
          <w:numId w:val="3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سناریو سه- </w:t>
      </w:r>
      <w:r w:rsidR="00171865" w:rsidRPr="00171865">
        <w:rPr>
          <w:sz w:val="26"/>
          <w:szCs w:val="26"/>
          <w:rtl/>
        </w:rPr>
        <w:t>اگر م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انگ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ن</w:t>
      </w:r>
      <w:r w:rsidR="00171865" w:rsidRPr="00171865">
        <w:rPr>
          <w:sz w:val="26"/>
          <w:szCs w:val="26"/>
          <w:rtl/>
        </w:rPr>
        <w:t xml:space="preserve"> ۵ داده اخ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ر</w:t>
      </w:r>
      <w:r w:rsidR="00171865" w:rsidRPr="00171865">
        <w:rPr>
          <w:sz w:val="26"/>
          <w:szCs w:val="26"/>
          <w:rtl/>
        </w:rPr>
        <w:t xml:space="preserve"> سنسور شماره </w:t>
      </w:r>
      <w:r w:rsidR="00171865" w:rsidRPr="006A75D7">
        <w:rPr>
          <w:sz w:val="26"/>
          <w:szCs w:val="26"/>
        </w:rPr>
        <w:t>x</w:t>
      </w:r>
      <w:r w:rsidR="00171865" w:rsidRPr="00171865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بر روی</w:t>
      </w:r>
      <w:r w:rsidRPr="00171865">
        <w:rPr>
          <w:sz w:val="26"/>
          <w:szCs w:val="26"/>
          <w:rtl/>
        </w:rPr>
        <w:t xml:space="preserve"> </w:t>
      </w:r>
      <w:r w:rsidR="00171865" w:rsidRPr="00171865">
        <w:rPr>
          <w:sz w:val="26"/>
          <w:szCs w:val="26"/>
          <w:rtl/>
        </w:rPr>
        <w:t>ش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sz w:val="26"/>
          <w:szCs w:val="26"/>
          <w:rtl/>
        </w:rPr>
        <w:t xml:space="preserve"> </w:t>
      </w:r>
      <w:r w:rsidR="00171865" w:rsidRPr="006A75D7">
        <w:rPr>
          <w:sz w:val="26"/>
          <w:szCs w:val="26"/>
        </w:rPr>
        <w:t>a</w:t>
      </w:r>
      <w:r w:rsidR="00171865" w:rsidRPr="00171865">
        <w:rPr>
          <w:sz w:val="26"/>
          <w:szCs w:val="26"/>
          <w:rtl/>
        </w:rPr>
        <w:t xml:space="preserve"> بزرگ</w:t>
      </w:r>
      <w:r>
        <w:rPr>
          <w:rFonts w:hint="cs"/>
          <w:sz w:val="26"/>
          <w:szCs w:val="26"/>
          <w:rtl/>
        </w:rPr>
        <w:t>تر</w:t>
      </w:r>
      <w:r w:rsidR="00171865" w:rsidRPr="00171865">
        <w:rPr>
          <w:sz w:val="26"/>
          <w:szCs w:val="26"/>
          <w:rtl/>
        </w:rPr>
        <w:t xml:space="preserve"> از </w:t>
      </w:r>
      <w:r w:rsidR="00171865" w:rsidRPr="006A75D7">
        <w:rPr>
          <w:sz w:val="26"/>
          <w:szCs w:val="26"/>
        </w:rPr>
        <w:t>w</w:t>
      </w:r>
      <w:r w:rsidR="00171865" w:rsidRPr="00171865">
        <w:rPr>
          <w:sz w:val="26"/>
          <w:szCs w:val="26"/>
          <w:rtl/>
        </w:rPr>
        <w:t xml:space="preserve"> بود 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ک</w:t>
      </w:r>
      <w:r w:rsidR="00171865" w:rsidRPr="00171865">
        <w:rPr>
          <w:sz w:val="26"/>
          <w:szCs w:val="26"/>
          <w:rtl/>
        </w:rPr>
        <w:t xml:space="preserve"> ا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م</w:t>
      </w:r>
      <w:r w:rsidR="00171865" w:rsidRPr="00171865">
        <w:rPr>
          <w:rFonts w:hint="cs"/>
          <w:sz w:val="26"/>
          <w:szCs w:val="26"/>
          <w:rtl/>
        </w:rPr>
        <w:t>ی</w:t>
      </w:r>
      <w:r w:rsidR="00171865" w:rsidRPr="00171865">
        <w:rPr>
          <w:rFonts w:hint="eastAsia"/>
          <w:sz w:val="26"/>
          <w:szCs w:val="26"/>
          <w:rtl/>
        </w:rPr>
        <w:t>ل</w:t>
      </w:r>
      <w:r w:rsidR="00171865" w:rsidRPr="00171865">
        <w:rPr>
          <w:sz w:val="26"/>
          <w:szCs w:val="26"/>
          <w:rtl/>
        </w:rPr>
        <w:t xml:space="preserve"> بفرستد</w:t>
      </w:r>
      <w:r w:rsidR="00171865">
        <w:rPr>
          <w:rFonts w:hint="cs"/>
          <w:sz w:val="26"/>
          <w:szCs w:val="26"/>
          <w:rtl/>
        </w:rPr>
        <w:t xml:space="preserve">: </w:t>
      </w:r>
      <w:r w:rsidR="001E7A9A">
        <w:rPr>
          <w:rFonts w:hint="cs"/>
          <w:sz w:val="26"/>
          <w:szCs w:val="26"/>
          <w:rtl/>
        </w:rPr>
        <w:t xml:space="preserve">تابع </w:t>
      </w:r>
      <w:proofErr w:type="spellStart"/>
      <w:r w:rsidR="001E7A9A" w:rsidRPr="006A75D7">
        <w:rPr>
          <w:sz w:val="26"/>
          <w:szCs w:val="26"/>
        </w:rPr>
        <w:t>read_data_from_db</w:t>
      </w:r>
      <w:proofErr w:type="spellEnd"/>
      <w:r w:rsidR="001E7A9A">
        <w:rPr>
          <w:rFonts w:hint="cs"/>
          <w:sz w:val="26"/>
          <w:szCs w:val="26"/>
          <w:rtl/>
        </w:rPr>
        <w:t xml:space="preserve"> با استفاده از تابع </w:t>
      </w:r>
      <w:proofErr w:type="spellStart"/>
      <w:r w:rsidR="001E7A9A" w:rsidRPr="006A75D7">
        <w:rPr>
          <w:sz w:val="26"/>
          <w:szCs w:val="26"/>
        </w:rPr>
        <w:t>read_many</w:t>
      </w:r>
      <w:proofErr w:type="spellEnd"/>
      <w:r w:rsidR="001E7A9A" w:rsidRPr="006A75D7">
        <w:rPr>
          <w:rFonts w:hint="eastAsia"/>
          <w:sz w:val="26"/>
          <w:szCs w:val="26"/>
          <w:rtl/>
        </w:rPr>
        <w:t>،</w:t>
      </w:r>
      <w:r w:rsidR="001E7A9A" w:rsidRPr="006A75D7">
        <w:rPr>
          <w:sz w:val="26"/>
          <w:szCs w:val="26"/>
          <w:rtl/>
        </w:rPr>
        <w:t xml:space="preserve"> </w:t>
      </w:r>
      <w:r w:rsidR="001E7A9A">
        <w:rPr>
          <w:rFonts w:hint="cs"/>
          <w:sz w:val="26"/>
          <w:szCs w:val="26"/>
          <w:rtl/>
        </w:rPr>
        <w:t xml:space="preserve">5 داده اخیر سنسور </w:t>
      </w:r>
      <w:r w:rsidR="00DD4CD4" w:rsidRPr="006A75D7">
        <w:rPr>
          <w:sz w:val="26"/>
          <w:szCs w:val="26"/>
        </w:rPr>
        <w:t>x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 xml:space="preserve">از شیء </w:t>
      </w:r>
      <w:r w:rsidR="00DD4CD4" w:rsidRPr="006A75D7">
        <w:rPr>
          <w:sz w:val="26"/>
          <w:szCs w:val="26"/>
        </w:rPr>
        <w:t>a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>را دریافت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کند. سپس میانگین این 5 داده </w:t>
      </w:r>
      <w:r>
        <w:rPr>
          <w:rFonts w:hint="cs"/>
          <w:sz w:val="26"/>
          <w:szCs w:val="26"/>
          <w:rtl/>
        </w:rPr>
        <w:t>محاسبه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گردد</w:t>
      </w:r>
      <w:r w:rsidR="00DD4CD4">
        <w:rPr>
          <w:rFonts w:hint="cs"/>
          <w:sz w:val="26"/>
          <w:szCs w:val="26"/>
          <w:rtl/>
        </w:rPr>
        <w:t xml:space="preserve"> و با مقدار </w:t>
      </w:r>
      <w:r w:rsidR="00DD4CD4" w:rsidRPr="006A75D7">
        <w:rPr>
          <w:sz w:val="26"/>
          <w:szCs w:val="26"/>
        </w:rPr>
        <w:t>w</w:t>
      </w:r>
      <w:r w:rsidR="00DD4CD4" w:rsidRPr="006A75D7">
        <w:rPr>
          <w:sz w:val="26"/>
          <w:szCs w:val="26"/>
          <w:rtl/>
        </w:rPr>
        <w:t xml:space="preserve"> </w:t>
      </w:r>
      <w:r w:rsidR="00DD4CD4">
        <w:rPr>
          <w:rFonts w:hint="cs"/>
          <w:sz w:val="26"/>
          <w:szCs w:val="26"/>
          <w:rtl/>
        </w:rPr>
        <w:t>مقایسه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شود. در صورتی که مقدار میانگین از </w:t>
      </w:r>
      <w:r w:rsidR="00DD4CD4" w:rsidRPr="006A75D7">
        <w:rPr>
          <w:sz w:val="26"/>
          <w:szCs w:val="26"/>
        </w:rPr>
        <w:t>w</w:t>
      </w:r>
      <w:r w:rsidR="00DD4CD4">
        <w:rPr>
          <w:rFonts w:hint="cs"/>
          <w:sz w:val="26"/>
          <w:szCs w:val="26"/>
          <w:rtl/>
        </w:rPr>
        <w:t xml:space="preserve"> بزرگتر باشد تابع </w:t>
      </w:r>
      <w:r w:rsidR="00DD4CD4" w:rsidRPr="006A75D7">
        <w:rPr>
          <w:sz w:val="26"/>
          <w:szCs w:val="26"/>
        </w:rPr>
        <w:t>action</w:t>
      </w:r>
      <w:r w:rsidR="00DD4CD4">
        <w:rPr>
          <w:rFonts w:hint="cs"/>
          <w:sz w:val="26"/>
          <w:szCs w:val="26"/>
          <w:rtl/>
        </w:rPr>
        <w:t xml:space="preserve"> فراخوانی شده و در آن ایمیل اطلاع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 xml:space="preserve">رسانی با استفاده از تابع </w:t>
      </w:r>
      <w:proofErr w:type="spellStart"/>
      <w:r w:rsidR="00C010A7" w:rsidRPr="006A75D7">
        <w:rPr>
          <w:sz w:val="26"/>
          <w:szCs w:val="26"/>
        </w:rPr>
        <w:t>send_email</w:t>
      </w:r>
      <w:proofErr w:type="spellEnd"/>
      <w:r w:rsidR="00DD4CD4">
        <w:rPr>
          <w:rFonts w:hint="cs"/>
          <w:sz w:val="26"/>
          <w:szCs w:val="26"/>
          <w:rtl/>
        </w:rPr>
        <w:t xml:space="preserve"> ارسال می</w:t>
      </w:r>
      <w:r w:rsidR="00DD4CD4">
        <w:rPr>
          <w:sz w:val="26"/>
          <w:szCs w:val="26"/>
          <w:rtl/>
        </w:rPr>
        <w:softHyphen/>
      </w:r>
      <w:r w:rsidR="00DD4CD4">
        <w:rPr>
          <w:rFonts w:hint="cs"/>
          <w:sz w:val="26"/>
          <w:szCs w:val="26"/>
          <w:rtl/>
        </w:rPr>
        <w:t>گردد.</w:t>
      </w:r>
    </w:p>
    <w:p w14:paraId="77D07963" w14:textId="7B7D410B" w:rsidR="00200EAB" w:rsidRPr="00835D9A" w:rsidRDefault="00311E2D" w:rsidP="006A75D7">
      <w:pPr>
        <w:pStyle w:val="aa"/>
        <w:numPr>
          <w:ilvl w:val="0"/>
          <w:numId w:val="3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سناریو چهار- </w:t>
      </w:r>
      <w:r w:rsidR="00B87513" w:rsidRPr="00B87513">
        <w:rPr>
          <w:sz w:val="26"/>
          <w:szCs w:val="26"/>
          <w:rtl/>
        </w:rPr>
        <w:t xml:space="preserve">اگر </w:t>
      </w:r>
      <w:r w:rsidR="006A08C5">
        <w:rPr>
          <w:rFonts w:hint="cs"/>
          <w:sz w:val="26"/>
          <w:szCs w:val="26"/>
          <w:rtl/>
        </w:rPr>
        <w:t>ترتیب دریافت داده به صورتی بود که در ابتدا</w:t>
      </w:r>
      <w:r w:rsidR="006A08C5" w:rsidRPr="00B87513">
        <w:rPr>
          <w:sz w:val="26"/>
          <w:szCs w:val="26"/>
          <w:rtl/>
        </w:rPr>
        <w:t xml:space="preserve"> </w:t>
      </w:r>
      <w:r w:rsidR="00B87513" w:rsidRPr="00B87513">
        <w:rPr>
          <w:sz w:val="26"/>
          <w:szCs w:val="26"/>
          <w:rtl/>
        </w:rPr>
        <w:t xml:space="preserve">داده سنسور </w:t>
      </w:r>
      <w:r w:rsidR="00B87513" w:rsidRPr="006A75D7">
        <w:rPr>
          <w:sz w:val="26"/>
          <w:szCs w:val="26"/>
        </w:rPr>
        <w:t>x</w:t>
      </w:r>
      <w:r w:rsidR="00B87513" w:rsidRPr="00B87513">
        <w:rPr>
          <w:sz w:val="26"/>
          <w:szCs w:val="26"/>
          <w:rtl/>
        </w:rPr>
        <w:t xml:space="preserve"> از ش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sz w:val="26"/>
          <w:szCs w:val="26"/>
          <w:rtl/>
        </w:rPr>
        <w:t xml:space="preserve"> </w:t>
      </w:r>
      <w:r w:rsidR="00B87513" w:rsidRPr="006A75D7">
        <w:rPr>
          <w:sz w:val="26"/>
          <w:szCs w:val="26"/>
        </w:rPr>
        <w:t>a</w:t>
      </w:r>
      <w:r w:rsidR="00B87513" w:rsidRPr="00B87513">
        <w:rPr>
          <w:sz w:val="26"/>
          <w:szCs w:val="26"/>
          <w:rtl/>
        </w:rPr>
        <w:t xml:space="preserve"> آمد</w:t>
      </w:r>
      <w:r w:rsidR="006A08C5">
        <w:rPr>
          <w:rFonts w:hint="cs"/>
          <w:sz w:val="26"/>
          <w:szCs w:val="26"/>
          <w:rtl/>
        </w:rPr>
        <w:t xml:space="preserve"> و سپس</w:t>
      </w:r>
      <w:r w:rsidR="00B87513" w:rsidRPr="00B87513">
        <w:rPr>
          <w:sz w:val="26"/>
          <w:szCs w:val="26"/>
          <w:rtl/>
        </w:rPr>
        <w:t xml:space="preserve"> داده سنسور </w:t>
      </w:r>
      <w:r w:rsidR="00B87513" w:rsidRPr="006A75D7">
        <w:rPr>
          <w:sz w:val="26"/>
          <w:szCs w:val="26"/>
        </w:rPr>
        <w:t>y</w:t>
      </w:r>
      <w:r w:rsidR="00B87513" w:rsidRPr="00B87513">
        <w:rPr>
          <w:sz w:val="26"/>
          <w:szCs w:val="26"/>
          <w:rtl/>
        </w:rPr>
        <w:t xml:space="preserve"> از ش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sz w:val="26"/>
          <w:szCs w:val="26"/>
          <w:rtl/>
        </w:rPr>
        <w:t xml:space="preserve"> </w:t>
      </w:r>
      <w:r w:rsidR="00B87513" w:rsidRPr="006A75D7">
        <w:rPr>
          <w:sz w:val="26"/>
          <w:szCs w:val="26"/>
        </w:rPr>
        <w:t>b</w:t>
      </w:r>
      <w:r w:rsidR="00B87513" w:rsidRPr="00B87513">
        <w:rPr>
          <w:sz w:val="26"/>
          <w:szCs w:val="26"/>
          <w:rtl/>
        </w:rPr>
        <w:t xml:space="preserve"> آمد</w:t>
      </w:r>
      <w:r w:rsidR="00781BFA">
        <w:rPr>
          <w:rFonts w:hint="cs"/>
          <w:sz w:val="26"/>
          <w:szCs w:val="26"/>
          <w:rtl/>
        </w:rPr>
        <w:t>،</w:t>
      </w:r>
      <w:r w:rsidR="00B87513" w:rsidRPr="00B87513">
        <w:rPr>
          <w:sz w:val="26"/>
          <w:szCs w:val="26"/>
          <w:rtl/>
        </w:rPr>
        <w:t xml:space="preserve"> م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انگ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ن</w:t>
      </w:r>
      <w:r w:rsidR="00B87513" w:rsidRPr="00B87513">
        <w:rPr>
          <w:sz w:val="26"/>
          <w:szCs w:val="26"/>
          <w:rtl/>
        </w:rPr>
        <w:t xml:space="preserve"> آنها را در پا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گاه</w:t>
      </w:r>
      <w:r w:rsidR="00B87513" w:rsidRPr="00B87513">
        <w:rPr>
          <w:sz w:val="26"/>
          <w:szCs w:val="26"/>
          <w:rtl/>
        </w:rPr>
        <w:t xml:space="preserve"> داده ذخ</w:t>
      </w:r>
      <w:r w:rsidR="00B87513" w:rsidRPr="00B87513">
        <w:rPr>
          <w:rFonts w:hint="cs"/>
          <w:sz w:val="26"/>
          <w:szCs w:val="26"/>
          <w:rtl/>
        </w:rPr>
        <w:t>ی</w:t>
      </w:r>
      <w:r w:rsidR="00B87513" w:rsidRPr="00B87513">
        <w:rPr>
          <w:rFonts w:hint="eastAsia"/>
          <w:sz w:val="26"/>
          <w:szCs w:val="26"/>
          <w:rtl/>
        </w:rPr>
        <w:t>ره</w:t>
      </w:r>
      <w:r w:rsidR="00B87513" w:rsidRPr="00B87513">
        <w:rPr>
          <w:sz w:val="26"/>
          <w:szCs w:val="26"/>
          <w:rtl/>
        </w:rPr>
        <w:t xml:space="preserve"> کند</w:t>
      </w:r>
      <w:r w:rsidR="00001B46">
        <w:rPr>
          <w:rFonts w:hint="cs"/>
          <w:sz w:val="26"/>
          <w:szCs w:val="26"/>
          <w:rtl/>
        </w:rPr>
        <w:t>:</w:t>
      </w:r>
      <w:r w:rsidR="006A08C5">
        <w:rPr>
          <w:rFonts w:hint="cs"/>
          <w:sz w:val="26"/>
          <w:szCs w:val="26"/>
          <w:rtl/>
        </w:rPr>
        <w:t xml:space="preserve"> این سناریو</w:t>
      </w:r>
      <w:r w:rsidR="00001B46">
        <w:rPr>
          <w:rFonts w:hint="cs"/>
          <w:sz w:val="26"/>
          <w:szCs w:val="26"/>
          <w:rtl/>
        </w:rPr>
        <w:t xml:space="preserve"> </w:t>
      </w:r>
      <w:r w:rsidR="00F53F21">
        <w:rPr>
          <w:rFonts w:hint="cs"/>
          <w:sz w:val="26"/>
          <w:szCs w:val="26"/>
          <w:rtl/>
        </w:rPr>
        <w:t xml:space="preserve">با استفاده از تابع </w:t>
      </w:r>
      <w:proofErr w:type="spellStart"/>
      <w:r w:rsidR="00F53F21" w:rsidRPr="006A75D7">
        <w:rPr>
          <w:sz w:val="26"/>
          <w:szCs w:val="26"/>
        </w:rPr>
        <w:t>wait_for_data</w:t>
      </w:r>
      <w:proofErr w:type="spellEnd"/>
      <w:r w:rsidR="00F53F21" w:rsidRPr="006A75D7">
        <w:rPr>
          <w:sz w:val="26"/>
          <w:szCs w:val="26"/>
          <w:rtl/>
        </w:rPr>
        <w:t xml:space="preserve"> منتظر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داده</w:t>
      </w:r>
      <w:r w:rsidR="00310114" w:rsidRPr="006A75D7">
        <w:rPr>
          <w:sz w:val="26"/>
          <w:szCs w:val="26"/>
          <w:rtl/>
        </w:rPr>
        <w:softHyphen/>
      </w:r>
      <w:r w:rsidR="00310114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سنسور شماره </w:t>
      </w:r>
      <w:r w:rsidR="00F53F21" w:rsidRPr="006A75D7">
        <w:rPr>
          <w:sz w:val="26"/>
          <w:szCs w:val="26"/>
        </w:rPr>
        <w:t>x</w:t>
      </w:r>
      <w:r w:rsidR="00F53F21" w:rsidRPr="006A75D7">
        <w:rPr>
          <w:sz w:val="26"/>
          <w:szCs w:val="26"/>
          <w:rtl/>
        </w:rPr>
        <w:t xml:space="preserve"> از ش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ء</w:t>
      </w:r>
      <w:r w:rsidR="00F53F21" w:rsidRPr="006A75D7">
        <w:rPr>
          <w:sz w:val="26"/>
          <w:szCs w:val="26"/>
          <w:rtl/>
        </w:rPr>
        <w:t xml:space="preserve"> </w:t>
      </w:r>
      <w:r w:rsidR="00F53F21" w:rsidRPr="006A75D7">
        <w:rPr>
          <w:sz w:val="26"/>
          <w:szCs w:val="26"/>
        </w:rPr>
        <w:t>a</w:t>
      </w:r>
      <w:r w:rsidR="00F53F21" w:rsidRPr="006A75D7">
        <w:rPr>
          <w:sz w:val="26"/>
          <w:szCs w:val="26"/>
          <w:rtl/>
        </w:rPr>
        <w:t xml:space="preserve"> م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ماند</w:t>
      </w:r>
      <w:r w:rsidR="007C1173" w:rsidRPr="006A75D7">
        <w:rPr>
          <w:sz w:val="26"/>
          <w:szCs w:val="26"/>
          <w:rtl/>
        </w:rPr>
        <w:t>.</w:t>
      </w:r>
      <w:r w:rsidR="00F53F21" w:rsidRPr="006A75D7">
        <w:rPr>
          <w:sz w:val="26"/>
          <w:szCs w:val="26"/>
          <w:rtl/>
        </w:rPr>
        <w:t xml:space="preserve"> </w:t>
      </w:r>
      <w:r w:rsidR="006A08C5">
        <w:rPr>
          <w:rFonts w:hint="cs"/>
          <w:sz w:val="26"/>
          <w:szCs w:val="26"/>
          <w:rtl/>
        </w:rPr>
        <w:t xml:space="preserve">سپس </w:t>
      </w:r>
      <w:r w:rsidR="00F53F21" w:rsidRPr="006A75D7">
        <w:rPr>
          <w:rFonts w:hint="eastAsia"/>
          <w:sz w:val="26"/>
          <w:szCs w:val="26"/>
          <w:rtl/>
        </w:rPr>
        <w:t>در</w:t>
      </w:r>
      <w:r w:rsidR="00F53F21" w:rsidRPr="006A75D7">
        <w:rPr>
          <w:sz w:val="26"/>
          <w:szCs w:val="26"/>
          <w:rtl/>
        </w:rPr>
        <w:t xml:space="preserve"> تابع </w:t>
      </w:r>
      <w:r w:rsidR="00F53F21" w:rsidRPr="006A75D7">
        <w:rPr>
          <w:sz w:val="26"/>
          <w:szCs w:val="26"/>
        </w:rPr>
        <w:t>action</w:t>
      </w:r>
      <w:r w:rsidR="00F53F21" w:rsidRPr="006A75D7">
        <w:rPr>
          <w:sz w:val="26"/>
          <w:szCs w:val="26"/>
          <w:rtl/>
        </w:rPr>
        <w:t xml:space="preserve"> چک </w:t>
      </w:r>
      <w:r w:rsidR="00246082">
        <w:rPr>
          <w:rFonts w:hint="cs"/>
          <w:sz w:val="26"/>
          <w:szCs w:val="26"/>
          <w:rtl/>
        </w:rPr>
        <w:t>می</w:t>
      </w:r>
      <w:r w:rsidR="00246082">
        <w:rPr>
          <w:sz w:val="26"/>
          <w:szCs w:val="26"/>
          <w:rtl/>
        </w:rPr>
        <w:softHyphen/>
      </w:r>
      <w:r w:rsidR="00246082">
        <w:rPr>
          <w:rFonts w:hint="cs"/>
          <w:sz w:val="26"/>
          <w:szCs w:val="26"/>
          <w:rtl/>
        </w:rPr>
        <w:t>گردد</w:t>
      </w:r>
      <w:r w:rsidR="00246082" w:rsidRPr="006A75D7">
        <w:rPr>
          <w:sz w:val="26"/>
          <w:szCs w:val="26"/>
          <w:rtl/>
        </w:rPr>
        <w:t xml:space="preserve"> </w:t>
      </w:r>
      <w:r w:rsidR="00F53F21" w:rsidRPr="006A75D7">
        <w:rPr>
          <w:rFonts w:hint="eastAsia"/>
          <w:sz w:val="26"/>
          <w:szCs w:val="26"/>
          <w:rtl/>
        </w:rPr>
        <w:t>که</w:t>
      </w:r>
      <w:r w:rsidR="00F53F21" w:rsidRPr="006A75D7">
        <w:rPr>
          <w:sz w:val="26"/>
          <w:szCs w:val="26"/>
          <w:rtl/>
        </w:rPr>
        <w:t xml:space="preserve"> داده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شده برا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سنسور </w:t>
      </w:r>
      <w:r w:rsidR="00F53F21" w:rsidRPr="006A75D7">
        <w:rPr>
          <w:sz w:val="26"/>
          <w:szCs w:val="26"/>
        </w:rPr>
        <w:t>x</w:t>
      </w:r>
      <w:r w:rsidR="00F53F21" w:rsidRPr="006A75D7">
        <w:rPr>
          <w:sz w:val="26"/>
          <w:szCs w:val="26"/>
          <w:rtl/>
        </w:rPr>
        <w:t xml:space="preserve"> از ش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ء</w:t>
      </w:r>
      <w:r w:rsidR="00F53F21" w:rsidRPr="006A75D7">
        <w:rPr>
          <w:sz w:val="26"/>
          <w:szCs w:val="26"/>
          <w:rtl/>
        </w:rPr>
        <w:t xml:space="preserve"> </w:t>
      </w:r>
      <w:r w:rsidR="00F53F21" w:rsidRPr="006A75D7">
        <w:rPr>
          <w:sz w:val="26"/>
          <w:szCs w:val="26"/>
        </w:rPr>
        <w:t>a</w:t>
      </w:r>
      <w:r w:rsidR="00F53F21" w:rsidRPr="006A75D7">
        <w:rPr>
          <w:sz w:val="26"/>
          <w:szCs w:val="26"/>
          <w:rtl/>
        </w:rPr>
        <w:t xml:space="preserve"> باشد و در 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ن</w:t>
      </w:r>
      <w:r w:rsidR="00F53F21" w:rsidRPr="006A75D7">
        <w:rPr>
          <w:sz w:val="26"/>
          <w:szCs w:val="26"/>
          <w:rtl/>
        </w:rPr>
        <w:t xml:space="preserve"> صورت به حالت بعد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t xml:space="preserve"> م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sz w:val="26"/>
          <w:szCs w:val="26"/>
          <w:rtl/>
        </w:rPr>
        <w:softHyphen/>
      </w:r>
      <w:r w:rsidR="00F53F21" w:rsidRPr="006A75D7">
        <w:rPr>
          <w:rFonts w:hint="eastAsia"/>
          <w:sz w:val="26"/>
          <w:szCs w:val="26"/>
          <w:rtl/>
        </w:rPr>
        <w:t>رود</w:t>
      </w:r>
      <w:r w:rsidR="00F53F21" w:rsidRPr="006A75D7">
        <w:rPr>
          <w:sz w:val="26"/>
          <w:szCs w:val="26"/>
          <w:rtl/>
        </w:rPr>
        <w:t>. در ا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ن</w:t>
      </w:r>
      <w:r w:rsidR="00F53F21" w:rsidRPr="006A75D7">
        <w:rPr>
          <w:sz w:val="26"/>
          <w:szCs w:val="26"/>
          <w:rtl/>
        </w:rPr>
        <w:t xml:space="preserve"> حالت ن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ز</w:t>
      </w:r>
      <w:r w:rsidR="00F53F21" w:rsidRPr="006A75D7">
        <w:rPr>
          <w:sz w:val="26"/>
          <w:szCs w:val="26"/>
          <w:rtl/>
        </w:rPr>
        <w:t xml:space="preserve"> دوباره منتظر در</w:t>
      </w:r>
      <w:r w:rsidR="00F53F21" w:rsidRPr="006A75D7">
        <w:rPr>
          <w:rFonts w:hint="cs"/>
          <w:sz w:val="26"/>
          <w:szCs w:val="26"/>
          <w:rtl/>
        </w:rPr>
        <w:t>ی</w:t>
      </w:r>
      <w:r w:rsidR="00F53F21" w:rsidRPr="006A75D7">
        <w:rPr>
          <w:rFonts w:hint="eastAsia"/>
          <w:sz w:val="26"/>
          <w:szCs w:val="26"/>
          <w:rtl/>
        </w:rPr>
        <w:t>افت</w:t>
      </w:r>
      <w:r w:rsidR="00F53F21" w:rsidRPr="006A75D7">
        <w:rPr>
          <w:sz w:val="26"/>
          <w:szCs w:val="26"/>
          <w:rtl/>
        </w:rPr>
        <w:t xml:space="preserve"> </w:t>
      </w:r>
      <w:r w:rsidR="007C1173" w:rsidRPr="006A75D7">
        <w:rPr>
          <w:rFonts w:hint="eastAsia"/>
          <w:sz w:val="26"/>
          <w:szCs w:val="26"/>
          <w:rtl/>
        </w:rPr>
        <w:t>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سنسور شماره </w:t>
      </w:r>
      <w:r w:rsidR="007C1173" w:rsidRPr="006A75D7">
        <w:rPr>
          <w:sz w:val="26"/>
          <w:szCs w:val="26"/>
        </w:rPr>
        <w:t>y</w:t>
      </w:r>
      <w:r w:rsidR="007C1173" w:rsidRPr="006A75D7">
        <w:rPr>
          <w:sz w:val="26"/>
          <w:szCs w:val="26"/>
          <w:rtl/>
        </w:rPr>
        <w:t xml:space="preserve"> از ش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ء</w:t>
      </w:r>
      <w:r w:rsidR="007C1173" w:rsidRPr="006A75D7">
        <w:rPr>
          <w:sz w:val="26"/>
          <w:szCs w:val="26"/>
          <w:rtl/>
        </w:rPr>
        <w:t xml:space="preserve"> </w:t>
      </w:r>
      <w:r w:rsidR="007C1173" w:rsidRPr="006A75D7">
        <w:rPr>
          <w:sz w:val="26"/>
          <w:szCs w:val="26"/>
        </w:rPr>
        <w:t>b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ماند</w:t>
      </w:r>
      <w:r w:rsidR="007C1173" w:rsidRPr="006A75D7">
        <w:rPr>
          <w:sz w:val="26"/>
          <w:szCs w:val="26"/>
          <w:rtl/>
        </w:rPr>
        <w:t xml:space="preserve">. </w:t>
      </w:r>
      <w:r w:rsidR="007C1173" w:rsidRPr="006A75D7">
        <w:rPr>
          <w:rFonts w:hint="eastAsia"/>
          <w:sz w:val="26"/>
          <w:szCs w:val="26"/>
          <w:rtl/>
        </w:rPr>
        <w:t>در</w:t>
      </w:r>
      <w:r w:rsidR="00D871DE">
        <w:rPr>
          <w:rFonts w:hint="cs"/>
          <w:sz w:val="26"/>
          <w:szCs w:val="26"/>
          <w:rtl/>
        </w:rPr>
        <w:t xml:space="preserve"> ادامه در</w:t>
      </w:r>
      <w:r w:rsidR="007C1173" w:rsidRPr="006A75D7">
        <w:rPr>
          <w:sz w:val="26"/>
          <w:szCs w:val="26"/>
          <w:rtl/>
        </w:rPr>
        <w:t xml:space="preserve"> تابع </w:t>
      </w:r>
      <w:r w:rsidR="007C1173" w:rsidRPr="006A75D7">
        <w:rPr>
          <w:sz w:val="26"/>
          <w:szCs w:val="26"/>
        </w:rPr>
        <w:t>action</w:t>
      </w:r>
      <w:r w:rsidR="007C1173" w:rsidRPr="006A75D7">
        <w:rPr>
          <w:sz w:val="26"/>
          <w:szCs w:val="26"/>
          <w:rtl/>
        </w:rPr>
        <w:t xml:space="preserve"> چک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کند</w:t>
      </w:r>
      <w:r w:rsidR="007C1173" w:rsidRPr="006A75D7">
        <w:rPr>
          <w:sz w:val="26"/>
          <w:szCs w:val="26"/>
          <w:rtl/>
        </w:rPr>
        <w:t xml:space="preserve"> که داده در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افت</w:t>
      </w:r>
      <w:r w:rsidR="007C1173" w:rsidRPr="006A75D7">
        <w:rPr>
          <w:sz w:val="26"/>
          <w:szCs w:val="26"/>
          <w:rtl/>
        </w:rPr>
        <w:t xml:space="preserve"> شده برا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سنسور </w:t>
      </w:r>
      <w:r w:rsidR="007C1173" w:rsidRPr="006A75D7">
        <w:rPr>
          <w:sz w:val="26"/>
          <w:szCs w:val="26"/>
        </w:rPr>
        <w:t>y</w:t>
      </w:r>
      <w:r w:rsidR="007C1173" w:rsidRPr="006A75D7">
        <w:rPr>
          <w:sz w:val="26"/>
          <w:szCs w:val="26"/>
          <w:rtl/>
        </w:rPr>
        <w:t xml:space="preserve"> از ش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ء</w:t>
      </w:r>
      <w:r w:rsidR="007C1173" w:rsidRPr="006A75D7">
        <w:rPr>
          <w:sz w:val="26"/>
          <w:szCs w:val="26"/>
          <w:rtl/>
        </w:rPr>
        <w:t xml:space="preserve"> </w:t>
      </w:r>
      <w:r w:rsidR="007C1173" w:rsidRPr="006A75D7">
        <w:rPr>
          <w:sz w:val="26"/>
          <w:szCs w:val="26"/>
        </w:rPr>
        <w:t>b</w:t>
      </w:r>
      <w:r w:rsidR="007C1173" w:rsidRPr="006A75D7">
        <w:rPr>
          <w:sz w:val="26"/>
          <w:szCs w:val="26"/>
          <w:rtl/>
        </w:rPr>
        <w:t xml:space="preserve"> باشد و در 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ن</w:t>
      </w:r>
      <w:r w:rsidR="007C1173" w:rsidRPr="006A75D7">
        <w:rPr>
          <w:sz w:val="26"/>
          <w:szCs w:val="26"/>
          <w:rtl/>
        </w:rPr>
        <w:t xml:space="preserve"> صورت به حالت نها</w:t>
      </w:r>
      <w:r w:rsidR="007C1173" w:rsidRPr="006A75D7">
        <w:rPr>
          <w:rFonts w:hint="cs"/>
          <w:sz w:val="26"/>
          <w:szCs w:val="26"/>
          <w:rtl/>
        </w:rPr>
        <w:t>یی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رود</w:t>
      </w:r>
      <w:r w:rsidR="00D871DE">
        <w:rPr>
          <w:rFonts w:hint="cs"/>
          <w:sz w:val="26"/>
          <w:szCs w:val="26"/>
          <w:rtl/>
        </w:rPr>
        <w:t>. در حالت نهایی</w:t>
      </w:r>
      <w:r w:rsidR="007C1173" w:rsidRPr="006A75D7">
        <w:rPr>
          <w:sz w:val="26"/>
          <w:szCs w:val="26"/>
          <w:rtl/>
        </w:rPr>
        <w:t xml:space="preserve"> م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انگ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ن</w:t>
      </w:r>
      <w:r w:rsidR="007C1173" w:rsidRPr="006A75D7">
        <w:rPr>
          <w:sz w:val="26"/>
          <w:szCs w:val="26"/>
          <w:rtl/>
        </w:rPr>
        <w:t xml:space="preserve"> 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eastAsia"/>
          <w:sz w:val="26"/>
          <w:szCs w:val="26"/>
          <w:rtl/>
        </w:rPr>
        <w:t>ها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در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افت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را محاسبه کرده و با استفاده از تابع </w:t>
      </w:r>
      <w:proofErr w:type="spellStart"/>
      <w:r w:rsidR="00D871DE">
        <w:rPr>
          <w:sz w:val="26"/>
          <w:szCs w:val="26"/>
        </w:rPr>
        <w:t>create</w:t>
      </w:r>
      <w:r w:rsidR="007C1173" w:rsidRPr="006A75D7">
        <w:rPr>
          <w:sz w:val="26"/>
          <w:szCs w:val="26"/>
        </w:rPr>
        <w:t>_one</w:t>
      </w:r>
      <w:proofErr w:type="spellEnd"/>
      <w:r w:rsidR="007C1173" w:rsidRPr="006A75D7">
        <w:rPr>
          <w:sz w:val="26"/>
          <w:szCs w:val="26"/>
          <w:rtl/>
        </w:rPr>
        <w:t xml:space="preserve"> داده</w:t>
      </w:r>
      <w:r w:rsidR="007C1173" w:rsidRPr="006A75D7">
        <w:rPr>
          <w:sz w:val="26"/>
          <w:szCs w:val="26"/>
          <w:rtl/>
        </w:rPr>
        <w:softHyphen/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sz w:val="26"/>
          <w:szCs w:val="26"/>
          <w:rtl/>
        </w:rPr>
        <w:t xml:space="preserve"> </w:t>
      </w:r>
      <w:r w:rsidR="00D871DE">
        <w:rPr>
          <w:rFonts w:hint="cs"/>
          <w:sz w:val="26"/>
          <w:szCs w:val="26"/>
          <w:rtl/>
        </w:rPr>
        <w:t>جدید را</w:t>
      </w:r>
      <w:r w:rsidR="00D871DE" w:rsidRPr="006A75D7">
        <w:rPr>
          <w:sz w:val="26"/>
          <w:szCs w:val="26"/>
          <w:rtl/>
        </w:rPr>
        <w:t xml:space="preserve"> </w:t>
      </w:r>
      <w:r w:rsidR="007C1173" w:rsidRPr="006A75D7">
        <w:rPr>
          <w:rFonts w:hint="eastAsia"/>
          <w:sz w:val="26"/>
          <w:szCs w:val="26"/>
          <w:rtl/>
        </w:rPr>
        <w:t>در</w:t>
      </w:r>
      <w:r w:rsidR="007C1173" w:rsidRPr="006A75D7">
        <w:rPr>
          <w:sz w:val="26"/>
          <w:szCs w:val="26"/>
          <w:rtl/>
        </w:rPr>
        <w:t xml:space="preserve"> پا</w:t>
      </w:r>
      <w:r w:rsidR="007C1173" w:rsidRPr="006A75D7">
        <w:rPr>
          <w:rFonts w:hint="cs"/>
          <w:sz w:val="26"/>
          <w:szCs w:val="26"/>
          <w:rtl/>
        </w:rPr>
        <w:t>ی</w:t>
      </w:r>
      <w:r w:rsidR="007C1173" w:rsidRPr="006A75D7">
        <w:rPr>
          <w:rFonts w:hint="eastAsia"/>
          <w:sz w:val="26"/>
          <w:szCs w:val="26"/>
          <w:rtl/>
        </w:rPr>
        <w:t>گاه</w:t>
      </w:r>
      <w:r w:rsidR="007C1173" w:rsidRPr="006A75D7">
        <w:rPr>
          <w:sz w:val="26"/>
          <w:szCs w:val="26"/>
          <w:rtl/>
        </w:rPr>
        <w:t xml:space="preserve"> داده را </w:t>
      </w:r>
      <w:r w:rsidR="00D871DE">
        <w:rPr>
          <w:rFonts w:hint="cs"/>
          <w:sz w:val="26"/>
          <w:szCs w:val="26"/>
          <w:rtl/>
        </w:rPr>
        <w:t>ذخیره میکند</w:t>
      </w:r>
      <w:r w:rsidR="007C1173" w:rsidRPr="006A75D7">
        <w:rPr>
          <w:sz w:val="26"/>
          <w:szCs w:val="26"/>
          <w:rtl/>
        </w:rPr>
        <w:t>.</w:t>
      </w:r>
    </w:p>
    <w:p w14:paraId="4ACF0637" w14:textId="450B3D60" w:rsidR="00824C12" w:rsidRPr="006A75D7" w:rsidRDefault="00D871DE" w:rsidP="006A75D7">
      <w:pPr>
        <w:pStyle w:val="aa"/>
        <w:numPr>
          <w:ilvl w:val="0"/>
          <w:numId w:val="36"/>
        </w:numPr>
        <w:rPr>
          <w:sz w:val="26"/>
          <w:rtl/>
        </w:rPr>
      </w:pPr>
      <w:r>
        <w:rPr>
          <w:rFonts w:hint="cs"/>
          <w:sz w:val="26"/>
          <w:szCs w:val="26"/>
          <w:rtl/>
        </w:rPr>
        <w:t xml:space="preserve">سناریو پنج- </w:t>
      </w:r>
      <w:r w:rsidR="003D0B24" w:rsidRPr="006A75D7">
        <w:rPr>
          <w:sz w:val="26"/>
          <w:szCs w:val="26"/>
          <w:rtl/>
        </w:rPr>
        <w:t xml:space="preserve">هر </w:t>
      </w:r>
      <w:r w:rsidR="003D0B24" w:rsidRPr="006A75D7">
        <w:rPr>
          <w:sz w:val="26"/>
          <w:szCs w:val="26"/>
        </w:rPr>
        <w:t>w</w:t>
      </w:r>
      <w:r w:rsidR="003D0B24" w:rsidRPr="006A75D7">
        <w:rPr>
          <w:sz w:val="26"/>
          <w:szCs w:val="26"/>
          <w:rtl/>
        </w:rPr>
        <w:t xml:space="preserve"> ثان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ه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ک</w:t>
      </w:r>
      <w:r w:rsidR="003D0B24" w:rsidRPr="006A75D7">
        <w:rPr>
          <w:sz w:val="26"/>
          <w:szCs w:val="26"/>
          <w:rtl/>
        </w:rPr>
        <w:t xml:space="preserve"> بار، م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انگ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ن</w:t>
      </w:r>
      <w:r w:rsidR="003D0B24" w:rsidRPr="006A75D7">
        <w:rPr>
          <w:sz w:val="26"/>
          <w:szCs w:val="26"/>
          <w:rtl/>
        </w:rPr>
        <w:t xml:space="preserve"> </w:t>
      </w:r>
      <w:r w:rsidR="004B79FA" w:rsidRPr="006A75D7">
        <w:rPr>
          <w:sz w:val="26"/>
          <w:szCs w:val="26"/>
          <w:rtl/>
        </w:rPr>
        <w:t>5 داده اخ</w:t>
      </w:r>
      <w:r w:rsidR="004B79FA" w:rsidRPr="006A75D7">
        <w:rPr>
          <w:rFonts w:hint="cs"/>
          <w:sz w:val="26"/>
          <w:szCs w:val="26"/>
          <w:rtl/>
        </w:rPr>
        <w:t>ی</w:t>
      </w:r>
      <w:r w:rsidR="004B79FA" w:rsidRPr="006A75D7">
        <w:rPr>
          <w:rFonts w:hint="eastAsia"/>
          <w:sz w:val="26"/>
          <w:szCs w:val="26"/>
          <w:rtl/>
        </w:rPr>
        <w:t>ر</w:t>
      </w:r>
      <w:r w:rsidR="004B79FA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  <w:rtl/>
        </w:rPr>
        <w:t xml:space="preserve">سنسور </w:t>
      </w:r>
      <w:r w:rsidR="003D0B24" w:rsidRPr="006A75D7">
        <w:rPr>
          <w:sz w:val="26"/>
          <w:szCs w:val="26"/>
        </w:rPr>
        <w:t>x</w:t>
      </w:r>
      <w:r w:rsidR="003D0B24" w:rsidRPr="006A75D7">
        <w:rPr>
          <w:sz w:val="26"/>
          <w:szCs w:val="26"/>
          <w:rtl/>
        </w:rPr>
        <w:t xml:space="preserve"> از ش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</w:rPr>
        <w:t>a</w:t>
      </w:r>
      <w:r w:rsidR="003D0B24" w:rsidRPr="006A75D7">
        <w:rPr>
          <w:sz w:val="26"/>
          <w:szCs w:val="26"/>
          <w:rtl/>
        </w:rPr>
        <w:t xml:space="preserve"> را با م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انگ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ن</w:t>
      </w:r>
      <w:r>
        <w:rPr>
          <w:rFonts w:hint="cs"/>
          <w:sz w:val="26"/>
          <w:szCs w:val="26"/>
          <w:rtl/>
        </w:rPr>
        <w:t xml:space="preserve"> 5 داده اخیر</w:t>
      </w:r>
      <w:r w:rsidR="003D0B24" w:rsidRPr="006A75D7">
        <w:rPr>
          <w:sz w:val="26"/>
          <w:szCs w:val="26"/>
          <w:rtl/>
        </w:rPr>
        <w:t xml:space="preserve"> سنسور </w:t>
      </w:r>
      <w:r w:rsidR="003D0B24" w:rsidRPr="006A75D7">
        <w:rPr>
          <w:sz w:val="26"/>
          <w:szCs w:val="26"/>
        </w:rPr>
        <w:t>y</w:t>
      </w:r>
      <w:r w:rsidR="003D0B24" w:rsidRPr="006A75D7">
        <w:rPr>
          <w:sz w:val="26"/>
          <w:szCs w:val="26"/>
          <w:rtl/>
        </w:rPr>
        <w:t xml:space="preserve"> از ش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sz w:val="26"/>
          <w:szCs w:val="26"/>
          <w:rtl/>
        </w:rPr>
        <w:t xml:space="preserve"> </w:t>
      </w:r>
      <w:r w:rsidR="003D0B24" w:rsidRPr="006A75D7">
        <w:rPr>
          <w:sz w:val="26"/>
          <w:szCs w:val="26"/>
        </w:rPr>
        <w:t>a</w:t>
      </w:r>
      <w:r w:rsidR="003D0B24" w:rsidRPr="006A75D7">
        <w:rPr>
          <w:sz w:val="26"/>
          <w:szCs w:val="26"/>
          <w:rtl/>
        </w:rPr>
        <w:t xml:space="preserve"> مقا</w:t>
      </w:r>
      <w:r w:rsidR="003D0B24" w:rsidRPr="006A75D7">
        <w:rPr>
          <w:rFonts w:hint="cs"/>
          <w:sz w:val="26"/>
          <w:szCs w:val="26"/>
          <w:rtl/>
        </w:rPr>
        <w:t>ی</w:t>
      </w:r>
      <w:r w:rsidR="003D0B24" w:rsidRPr="006A75D7">
        <w:rPr>
          <w:rFonts w:hint="eastAsia"/>
          <w:sz w:val="26"/>
          <w:szCs w:val="26"/>
          <w:rtl/>
        </w:rPr>
        <w:t>سه</w:t>
      </w:r>
      <w:r w:rsidR="003D0B24" w:rsidRPr="006A75D7">
        <w:rPr>
          <w:sz w:val="26"/>
          <w:szCs w:val="26"/>
          <w:rtl/>
        </w:rPr>
        <w:t xml:space="preserve"> کند و اگر بزرگتر بود دستور </w:t>
      </w:r>
      <w:r w:rsidR="003D0B24" w:rsidRPr="006A75D7">
        <w:rPr>
          <w:sz w:val="26"/>
          <w:szCs w:val="26"/>
        </w:rPr>
        <w:t>z</w:t>
      </w:r>
      <w:r w:rsidR="003D0B24" w:rsidRPr="006A75D7">
        <w:rPr>
          <w:sz w:val="26"/>
          <w:szCs w:val="26"/>
          <w:rtl/>
        </w:rPr>
        <w:t xml:space="preserve"> را ارسال کند: </w:t>
      </w:r>
      <w:r w:rsidR="006C7D81" w:rsidRPr="006A75D7">
        <w:rPr>
          <w:rFonts w:hint="eastAsia"/>
          <w:sz w:val="26"/>
          <w:szCs w:val="26"/>
          <w:rtl/>
        </w:rPr>
        <w:t>هر</w:t>
      </w:r>
      <w:r w:rsidR="006C7D81" w:rsidRPr="006A75D7">
        <w:rPr>
          <w:sz w:val="26"/>
          <w:szCs w:val="26"/>
          <w:rtl/>
        </w:rPr>
        <w:t xml:space="preserve"> بار </w:t>
      </w:r>
      <w:r w:rsidR="004B79FA" w:rsidRPr="006A75D7">
        <w:rPr>
          <w:rFonts w:hint="eastAsia"/>
          <w:sz w:val="26"/>
          <w:szCs w:val="26"/>
          <w:rtl/>
        </w:rPr>
        <w:t>با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استفاده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از</w:t>
      </w:r>
      <w:r w:rsidR="004B79FA" w:rsidRPr="006A75D7">
        <w:rPr>
          <w:sz w:val="26"/>
          <w:szCs w:val="26"/>
          <w:rtl/>
        </w:rPr>
        <w:t xml:space="preserve"> </w:t>
      </w:r>
      <w:r w:rsidR="004B79FA" w:rsidRPr="006A75D7">
        <w:rPr>
          <w:rFonts w:hint="eastAsia"/>
          <w:sz w:val="26"/>
          <w:szCs w:val="26"/>
          <w:rtl/>
        </w:rPr>
        <w:t>تابع</w:t>
      </w:r>
      <w:r w:rsidR="004B79FA" w:rsidRPr="006A75D7">
        <w:rPr>
          <w:sz w:val="26"/>
          <w:szCs w:val="26"/>
          <w:rtl/>
        </w:rPr>
        <w:t xml:space="preserve"> </w:t>
      </w:r>
      <w:proofErr w:type="spellStart"/>
      <w:r w:rsidR="004B79FA" w:rsidRPr="006A75D7">
        <w:rPr>
          <w:sz w:val="26"/>
          <w:szCs w:val="26"/>
        </w:rPr>
        <w:t>read_many</w:t>
      </w:r>
      <w:proofErr w:type="spellEnd"/>
      <w:r w:rsidR="004B79FA" w:rsidRPr="006A75D7">
        <w:rPr>
          <w:sz w:val="26"/>
          <w:szCs w:val="26"/>
          <w:rtl/>
        </w:rPr>
        <w:t xml:space="preserve"> در </w:t>
      </w:r>
      <w:r w:rsidR="004B79FA" w:rsidRPr="006A75D7">
        <w:rPr>
          <w:rFonts w:hint="eastAsia"/>
          <w:sz w:val="26"/>
          <w:szCs w:val="26"/>
          <w:rtl/>
        </w:rPr>
        <w:lastRenderedPageBreak/>
        <w:t>تابع</w:t>
      </w:r>
      <w:r w:rsidR="004B79FA" w:rsidRPr="006A75D7">
        <w:rPr>
          <w:sz w:val="26"/>
          <w:szCs w:val="26"/>
          <w:rtl/>
        </w:rPr>
        <w:t xml:space="preserve"> </w:t>
      </w:r>
      <w:proofErr w:type="spellStart"/>
      <w:r w:rsidR="00CE42E2" w:rsidRPr="006A75D7">
        <w:rPr>
          <w:sz w:val="26"/>
          <w:szCs w:val="26"/>
        </w:rPr>
        <w:t>read_from_db</w:t>
      </w:r>
      <w:proofErr w:type="spellEnd"/>
      <w:r w:rsidR="00CE42E2" w:rsidRPr="006A75D7">
        <w:rPr>
          <w:rFonts w:hint="eastAsia"/>
          <w:sz w:val="26"/>
          <w:szCs w:val="26"/>
          <w:rtl/>
        </w:rPr>
        <w:t>،</w:t>
      </w:r>
      <w:r w:rsidR="00CE42E2" w:rsidRPr="006A75D7">
        <w:rPr>
          <w:sz w:val="26"/>
          <w:szCs w:val="26"/>
          <w:rtl/>
        </w:rPr>
        <w:t xml:space="preserve"> 5 داده اخ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ر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x</w:t>
      </w:r>
      <w:r w:rsidR="00CE42E2" w:rsidRPr="006A75D7">
        <w:rPr>
          <w:sz w:val="26"/>
          <w:szCs w:val="26"/>
          <w:rtl/>
        </w:rPr>
        <w:t xml:space="preserve"> از ش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ء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sz w:val="26"/>
          <w:szCs w:val="26"/>
        </w:rPr>
        <w:t>a</w:t>
      </w:r>
      <w:r w:rsidR="00CE42E2" w:rsidRPr="006A75D7">
        <w:rPr>
          <w:sz w:val="26"/>
          <w:szCs w:val="26"/>
          <w:rtl/>
        </w:rPr>
        <w:t xml:space="preserve"> و همچن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5 داده اخ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ر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y</w:t>
      </w:r>
      <w:r w:rsidR="00CE42E2" w:rsidRPr="006A75D7">
        <w:rPr>
          <w:sz w:val="26"/>
          <w:szCs w:val="26"/>
          <w:rtl/>
        </w:rPr>
        <w:t xml:space="preserve"> از ش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ء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sz w:val="26"/>
          <w:szCs w:val="26"/>
        </w:rPr>
        <w:t>a</w:t>
      </w:r>
      <w:r w:rsidR="00CE42E2" w:rsidRPr="006A75D7">
        <w:rPr>
          <w:sz w:val="26"/>
          <w:szCs w:val="26"/>
          <w:rtl/>
        </w:rPr>
        <w:t xml:space="preserve"> را در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افت</w:t>
      </w:r>
      <w:r w:rsidR="00CE42E2" w:rsidRPr="006A75D7">
        <w:rPr>
          <w:sz w:val="26"/>
          <w:szCs w:val="26"/>
          <w:rtl/>
        </w:rPr>
        <w:t xml:space="preserve"> کرده و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انگ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آن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را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محاسبه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کند</w:t>
      </w:r>
      <w:r w:rsidR="00CE42E2" w:rsidRPr="006A75D7">
        <w:rPr>
          <w:sz w:val="26"/>
          <w:szCs w:val="26"/>
          <w:rtl/>
        </w:rPr>
        <w:t xml:space="preserve">. </w:t>
      </w:r>
      <w:r w:rsidR="00CE42E2" w:rsidRPr="006A75D7">
        <w:rPr>
          <w:rFonts w:hint="eastAsia"/>
          <w:sz w:val="26"/>
          <w:szCs w:val="26"/>
          <w:rtl/>
        </w:rPr>
        <w:t>سپس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آن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>
        <w:rPr>
          <w:rFonts w:hint="cs"/>
          <w:sz w:val="26"/>
          <w:szCs w:val="26"/>
          <w:rtl/>
        </w:rPr>
        <w:t xml:space="preserve"> را</w:t>
      </w:r>
      <w:r w:rsidR="00CE42E2" w:rsidRPr="006A75D7">
        <w:rPr>
          <w:sz w:val="26"/>
          <w:szCs w:val="26"/>
          <w:rtl/>
        </w:rPr>
        <w:t xml:space="preserve"> مقا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سه</w:t>
      </w:r>
      <w:r w:rsidR="00CE42E2" w:rsidRPr="006A75D7">
        <w:rPr>
          <w:sz w:val="26"/>
          <w:szCs w:val="26"/>
          <w:rtl/>
        </w:rPr>
        <w:t xml:space="preserve"> کرده و اگر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انگ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ن</w:t>
      </w:r>
      <w:r w:rsidR="00CE42E2" w:rsidRPr="006A75D7">
        <w:rPr>
          <w:sz w:val="26"/>
          <w:szCs w:val="26"/>
          <w:rtl/>
        </w:rPr>
        <w:t xml:space="preserve"> داده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ها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x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از</w:t>
      </w:r>
      <w:r w:rsidR="00CE42E2" w:rsidRPr="006A75D7">
        <w:rPr>
          <w:sz w:val="26"/>
          <w:szCs w:val="26"/>
          <w:rtl/>
        </w:rPr>
        <w:t xml:space="preserve"> سنسور </w:t>
      </w:r>
      <w:r w:rsidR="00CE42E2" w:rsidRPr="006A75D7">
        <w:rPr>
          <w:sz w:val="26"/>
          <w:szCs w:val="26"/>
        </w:rPr>
        <w:t>y</w:t>
      </w:r>
      <w:r w:rsidR="00CE42E2" w:rsidRPr="006A75D7">
        <w:rPr>
          <w:sz w:val="26"/>
          <w:szCs w:val="26"/>
          <w:rtl/>
        </w:rPr>
        <w:t xml:space="preserve"> بزرگتر بود، با استفاده از تابع </w:t>
      </w:r>
      <w:proofErr w:type="spellStart"/>
      <w:r w:rsidR="00CE42E2" w:rsidRPr="006A75D7">
        <w:rPr>
          <w:sz w:val="26"/>
          <w:szCs w:val="26"/>
        </w:rPr>
        <w:t>send_to_down_link</w:t>
      </w:r>
      <w:proofErr w:type="spellEnd"/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ک</w:t>
      </w:r>
      <w:r w:rsidR="00CE42E2" w:rsidRPr="006A75D7">
        <w:rPr>
          <w:sz w:val="26"/>
          <w:szCs w:val="26"/>
          <w:rtl/>
        </w:rPr>
        <w:t xml:space="preserve"> دستور ارسال م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sz w:val="26"/>
          <w:szCs w:val="26"/>
          <w:rtl/>
        </w:rPr>
        <w:softHyphen/>
      </w:r>
      <w:r w:rsidR="00CE42E2" w:rsidRPr="006A75D7">
        <w:rPr>
          <w:rFonts w:hint="eastAsia"/>
          <w:sz w:val="26"/>
          <w:szCs w:val="26"/>
          <w:rtl/>
        </w:rPr>
        <w:t>کند</w:t>
      </w:r>
      <w:r w:rsidR="00CE42E2" w:rsidRPr="006A75D7">
        <w:rPr>
          <w:sz w:val="26"/>
          <w:szCs w:val="26"/>
          <w:rtl/>
        </w:rPr>
        <w:t xml:space="preserve"> و سپس </w:t>
      </w:r>
      <w:r w:rsidR="00CE42E2" w:rsidRPr="006A75D7">
        <w:rPr>
          <w:sz w:val="26"/>
          <w:szCs w:val="26"/>
        </w:rPr>
        <w:t>w</w:t>
      </w:r>
      <w:r w:rsidR="00CE42E2" w:rsidRPr="006A75D7">
        <w:rPr>
          <w:sz w:val="26"/>
          <w:szCs w:val="26"/>
          <w:rtl/>
        </w:rPr>
        <w:t xml:space="preserve"> </w:t>
      </w:r>
      <w:r w:rsidR="00CE42E2" w:rsidRPr="006A75D7">
        <w:rPr>
          <w:rFonts w:hint="eastAsia"/>
          <w:sz w:val="26"/>
          <w:szCs w:val="26"/>
          <w:rtl/>
        </w:rPr>
        <w:t>ثان</w:t>
      </w:r>
      <w:r w:rsidR="00CE42E2" w:rsidRPr="006A75D7">
        <w:rPr>
          <w:rFonts w:hint="cs"/>
          <w:sz w:val="26"/>
          <w:szCs w:val="26"/>
          <w:rtl/>
        </w:rPr>
        <w:t>ی</w:t>
      </w:r>
      <w:r w:rsidR="00CE42E2" w:rsidRPr="006A75D7">
        <w:rPr>
          <w:rFonts w:hint="eastAsia"/>
          <w:sz w:val="26"/>
          <w:szCs w:val="26"/>
          <w:rtl/>
        </w:rPr>
        <w:t>ه</w:t>
      </w:r>
      <w:r w:rsidR="00CE42E2" w:rsidRPr="006A75D7">
        <w:rPr>
          <w:sz w:val="26"/>
          <w:szCs w:val="26"/>
          <w:rtl/>
        </w:rPr>
        <w:t xml:space="preserve"> منتظر </w:t>
      </w:r>
      <w:r w:rsidR="00A1419E">
        <w:rPr>
          <w:rFonts w:hint="cs"/>
          <w:sz w:val="26"/>
          <w:szCs w:val="26"/>
          <w:rtl/>
        </w:rPr>
        <w:t>می</w:t>
      </w:r>
      <w:r w:rsidR="00A1419E">
        <w:rPr>
          <w:sz w:val="26"/>
          <w:szCs w:val="26"/>
          <w:rtl/>
        </w:rPr>
        <w:softHyphen/>
      </w:r>
      <w:r w:rsidR="00A1419E">
        <w:rPr>
          <w:rFonts w:hint="cs"/>
          <w:sz w:val="26"/>
          <w:szCs w:val="26"/>
          <w:rtl/>
        </w:rPr>
        <w:t>ماند و دوباره از اول این عملیات تکرار می</w:t>
      </w:r>
      <w:r w:rsidR="00A1419E">
        <w:rPr>
          <w:sz w:val="26"/>
          <w:szCs w:val="26"/>
          <w:rtl/>
        </w:rPr>
        <w:softHyphen/>
      </w:r>
      <w:r w:rsidR="00A1419E">
        <w:rPr>
          <w:rFonts w:hint="cs"/>
          <w:sz w:val="26"/>
          <w:szCs w:val="26"/>
          <w:rtl/>
        </w:rPr>
        <w:t>گردد.</w:t>
      </w:r>
      <w:r w:rsidR="00A1419E" w:rsidRPr="006A75D7">
        <w:rPr>
          <w:sz w:val="26"/>
          <w:szCs w:val="26"/>
          <w:rtl/>
        </w:rPr>
        <w:t xml:space="preserve"> </w:t>
      </w:r>
    </w:p>
    <w:sectPr w:rsidR="00824C12" w:rsidRPr="006A75D7" w:rsidSect="008A056F">
      <w:headerReference w:type="default" r:id="rId17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7BD41" w14:textId="77777777" w:rsidR="00C922E5" w:rsidRPr="005819BF" w:rsidRDefault="00C922E5" w:rsidP="005819BF">
      <w:pPr>
        <w:pStyle w:val="Footer"/>
        <w:rPr>
          <w:sz w:val="2"/>
          <w:szCs w:val="2"/>
        </w:rPr>
      </w:pPr>
    </w:p>
  </w:endnote>
  <w:endnote w:type="continuationSeparator" w:id="0">
    <w:p w14:paraId="0EE2D646" w14:textId="77777777" w:rsidR="00C922E5" w:rsidRPr="005819BF" w:rsidRDefault="00C922E5" w:rsidP="00F3082C">
      <w:pPr>
        <w:pStyle w:val="Footer"/>
        <w:rPr>
          <w:sz w:val="2"/>
          <w:szCs w:val="2"/>
        </w:rPr>
      </w:pPr>
    </w:p>
  </w:endnote>
  <w:endnote w:type="continuationNotice" w:id="1">
    <w:p w14:paraId="35FF2A04" w14:textId="77777777" w:rsidR="00C922E5" w:rsidRDefault="00C92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77777777" w:rsidR="00B453F8" w:rsidRDefault="00B453F8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2893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B453F8" w:rsidRPr="005927A3" w:rsidRDefault="00B453F8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453F8" w:rsidRPr="001B05AA" w14:paraId="7FBDBCC5" w14:textId="77777777" w:rsidTr="000E74C7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 xml:space="preserve">کد </w:t>
          </w:r>
          <w:r w:rsidRPr="001B05AA">
            <w:rPr>
              <w:rFonts w:hint="cs"/>
              <w:rtl/>
            </w:rPr>
            <w:t>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B453F8" w:rsidRPr="001B05AA" w:rsidRDefault="00B453F8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624EC" w:rsidRPr="001B05AA" w14:paraId="720663DE" w14:textId="77777777" w:rsidTr="000E74C7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08EFF7B6" w:rsidR="00D624EC" w:rsidRPr="001B05AA" w:rsidRDefault="00D624EC" w:rsidP="00D624EC">
          <w:pPr>
            <w:pStyle w:val="Footer"/>
            <w:jc w:val="center"/>
          </w:pPr>
          <w:r w:rsidRPr="00C55320">
            <w:t>IoT-Imp-UserLib-v1.</w:t>
          </w:r>
          <w:r>
            <w:t>1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6F938765" w:rsidR="00D624EC" w:rsidRPr="001B05AA" w:rsidRDefault="00D624EC" w:rsidP="006A75D7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14/</w:t>
          </w:r>
          <w:r>
            <w:rPr>
              <w:rFonts w:hint="cs"/>
              <w:rtl/>
            </w:rPr>
            <w:t>01</w:t>
          </w:r>
          <w:r>
            <w:rPr>
              <w:rFonts w:hint="cs"/>
              <w:rtl/>
            </w:rPr>
            <w:t>/97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4E42E7EE" w:rsidR="00D624EC" w:rsidRPr="001B05AA" w:rsidRDefault="00D624EC" w:rsidP="00D624EC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F4305">
            <w:rPr>
              <w:noProof/>
              <w:rtl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7A321F00" w14:textId="09041ECA" w:rsidR="00B453F8" w:rsidRDefault="00B453F8" w:rsidP="00F405BE">
    <w:pPr>
      <w:pStyle w:val="Footer"/>
      <w:tabs>
        <w:tab w:val="clear" w:pos="4153"/>
        <w:tab w:val="clear" w:pos="8306"/>
        <w:tab w:val="left" w:pos="3627"/>
      </w:tabs>
      <w:jc w:val="both"/>
    </w:pPr>
    <w:r>
      <w:rPr>
        <w:rtl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B453F8" w:rsidRPr="00BC00DF" w:rsidRDefault="00B453F8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453F8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B453F8" w:rsidRPr="001B05AA" w:rsidRDefault="00B453F8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624EC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759C9B8C" w:rsidR="00D624EC" w:rsidRPr="001B05AA" w:rsidRDefault="00D624EC" w:rsidP="00D624EC">
          <w:pPr>
            <w:pStyle w:val="Footer"/>
            <w:jc w:val="center"/>
          </w:pPr>
          <w:r w:rsidRPr="00C55320">
            <w:t>IoT-Imp-UserLib-v1.</w:t>
          </w:r>
          <w:r>
            <w:t>1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8A1CC12" w:rsidR="00D624EC" w:rsidRPr="001B05AA" w:rsidRDefault="00D624EC" w:rsidP="006A75D7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14/</w:t>
          </w:r>
          <w:r>
            <w:rPr>
              <w:rFonts w:hint="cs"/>
              <w:rtl/>
            </w:rPr>
            <w:t>01</w:t>
          </w:r>
          <w:r>
            <w:rPr>
              <w:rFonts w:hint="cs"/>
              <w:rtl/>
            </w:rPr>
            <w:t>/97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57BDB455" w:rsidR="00D624EC" w:rsidRPr="001B05AA" w:rsidRDefault="00D624EC" w:rsidP="00D624EC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F4305">
            <w:rPr>
              <w:noProof/>
              <w:rtl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B453F8" w:rsidRPr="00BC00DF" w:rsidRDefault="00B453F8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D48A2" w14:textId="77777777" w:rsidR="00C922E5" w:rsidRDefault="00C922E5" w:rsidP="0091694D">
      <w:pPr>
        <w:bidi w:val="0"/>
      </w:pPr>
      <w:r>
        <w:separator/>
      </w:r>
    </w:p>
  </w:footnote>
  <w:footnote w:type="continuationSeparator" w:id="0">
    <w:p w14:paraId="2F4870A9" w14:textId="77777777" w:rsidR="00C922E5" w:rsidRDefault="00C922E5" w:rsidP="000F079D">
      <w:r>
        <w:continuationSeparator/>
      </w:r>
    </w:p>
  </w:footnote>
  <w:footnote w:id="1">
    <w:p w14:paraId="7C4BF573" w14:textId="6DE4B34C" w:rsidR="00FC54BE" w:rsidRPr="006B5281" w:rsidRDefault="00FC54BE" w:rsidP="00FC54BE">
      <w:pPr>
        <w:pStyle w:val="af9"/>
        <w:ind w:left="284" w:firstLine="0"/>
        <w:rPr>
          <w:color w:val="FF0000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A75D7">
        <w:rPr>
          <w:rFonts w:hint="eastAsia"/>
          <w:color w:val="000000" w:themeColor="text1"/>
          <w:sz w:val="20"/>
          <w:szCs w:val="20"/>
          <w:rtl/>
        </w:rPr>
        <w:t>در</w:t>
      </w:r>
      <w:r w:rsidRPr="006A75D7">
        <w:rPr>
          <w:color w:val="000000" w:themeColor="text1"/>
          <w:sz w:val="20"/>
          <w:szCs w:val="20"/>
          <w:rtl/>
        </w:rPr>
        <w:t xml:space="preserve"> فا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ل</w:t>
      </w:r>
      <w:r w:rsidRPr="006A75D7">
        <w:rPr>
          <w:color w:val="000000" w:themeColor="text1"/>
          <w:sz w:val="20"/>
          <w:szCs w:val="20"/>
          <w:rtl/>
        </w:rPr>
        <w:t xml:space="preserve"> </w:t>
      </w:r>
      <w:proofErr w:type="spellStart"/>
      <w:r w:rsidRPr="006A75D7">
        <w:rPr>
          <w:color w:val="000000" w:themeColor="text1"/>
          <w:sz w:val="20"/>
          <w:szCs w:val="20"/>
        </w:rPr>
        <w:t>db_config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 تنظ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مات</w:t>
      </w:r>
      <w:r>
        <w:rPr>
          <w:rFonts w:hint="cs"/>
          <w:color w:val="000000" w:themeColor="text1"/>
          <w:sz w:val="20"/>
          <w:szCs w:val="20"/>
          <w:rtl/>
        </w:rPr>
        <w:t xml:space="preserve"> مروبط به سرور پایگاه داده شامل </w:t>
      </w:r>
      <w:r w:rsidRPr="006A75D7">
        <w:rPr>
          <w:color w:val="000000" w:themeColor="text1"/>
          <w:sz w:val="20"/>
          <w:szCs w:val="20"/>
          <w:rtl/>
        </w:rPr>
        <w:t xml:space="preserve"> </w:t>
      </w:r>
      <w:proofErr w:type="spellStart"/>
      <w:r w:rsidRPr="006A75D7">
        <w:rPr>
          <w:color w:val="000000" w:themeColor="text1"/>
          <w:sz w:val="20"/>
          <w:szCs w:val="20"/>
        </w:rPr>
        <w:t>ip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 و پورت س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ستم</w:t>
      </w:r>
      <w:r w:rsidRPr="006A75D7">
        <w:rPr>
          <w:color w:val="000000" w:themeColor="text1"/>
          <w:sz w:val="20"/>
          <w:szCs w:val="20"/>
          <w:rtl/>
        </w:rPr>
        <w:t xml:space="preserve"> اجرا کننده پا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گاه</w:t>
      </w:r>
      <w:r w:rsidRPr="006A75D7">
        <w:rPr>
          <w:color w:val="000000" w:themeColor="text1"/>
          <w:sz w:val="20"/>
          <w:szCs w:val="20"/>
          <w:rtl/>
        </w:rPr>
        <w:t xml:space="preserve"> داده و همچن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ن</w:t>
      </w:r>
      <w:r w:rsidRPr="006A75D7">
        <w:rPr>
          <w:color w:val="000000" w:themeColor="text1"/>
          <w:sz w:val="20"/>
          <w:szCs w:val="20"/>
          <w:rtl/>
        </w:rPr>
        <w:t xml:space="preserve"> نام پا</w:t>
      </w:r>
      <w:r w:rsidRPr="006A75D7">
        <w:rPr>
          <w:rFonts w:hint="cs"/>
          <w:color w:val="000000" w:themeColor="text1"/>
          <w:sz w:val="20"/>
          <w:szCs w:val="20"/>
          <w:rtl/>
        </w:rPr>
        <w:t>ی</w:t>
      </w:r>
      <w:r w:rsidRPr="006A75D7">
        <w:rPr>
          <w:rFonts w:hint="eastAsia"/>
          <w:color w:val="000000" w:themeColor="text1"/>
          <w:sz w:val="20"/>
          <w:szCs w:val="20"/>
          <w:rtl/>
        </w:rPr>
        <w:t>گاه</w:t>
      </w:r>
      <w:r w:rsidRPr="006A75D7">
        <w:rPr>
          <w:color w:val="000000" w:themeColor="text1"/>
          <w:sz w:val="20"/>
          <w:szCs w:val="20"/>
          <w:rtl/>
        </w:rPr>
        <w:t xml:space="preserve"> داده موجود در آن(</w:t>
      </w:r>
      <w:proofErr w:type="spellStart"/>
      <w:r w:rsidRPr="006A75D7">
        <w:rPr>
          <w:color w:val="000000" w:themeColor="text1"/>
          <w:sz w:val="20"/>
          <w:szCs w:val="20"/>
        </w:rPr>
        <w:t>db_name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) و </w:t>
      </w:r>
      <w:r w:rsidRPr="006A75D7">
        <w:rPr>
          <w:color w:val="000000" w:themeColor="text1"/>
          <w:sz w:val="20"/>
          <w:szCs w:val="20"/>
        </w:rPr>
        <w:t>collection</w:t>
      </w:r>
      <w:r w:rsidRPr="006A75D7">
        <w:rPr>
          <w:color w:val="000000" w:themeColor="text1"/>
          <w:sz w:val="20"/>
          <w:szCs w:val="20"/>
          <w:rtl/>
        </w:rPr>
        <w:t xml:space="preserve"> شامل داده‌ها(</w:t>
      </w:r>
      <w:proofErr w:type="spellStart"/>
      <w:r w:rsidRPr="006A75D7">
        <w:rPr>
          <w:color w:val="000000" w:themeColor="text1"/>
          <w:sz w:val="20"/>
          <w:szCs w:val="20"/>
        </w:rPr>
        <w:t>db_collection</w:t>
      </w:r>
      <w:proofErr w:type="spellEnd"/>
      <w:r w:rsidRPr="006A75D7">
        <w:rPr>
          <w:color w:val="000000" w:themeColor="text1"/>
          <w:sz w:val="20"/>
          <w:szCs w:val="20"/>
          <w:rtl/>
        </w:rPr>
        <w:t xml:space="preserve">) مشخص </w:t>
      </w:r>
      <w:r>
        <w:rPr>
          <w:rFonts w:hint="cs"/>
          <w:color w:val="000000" w:themeColor="text1"/>
          <w:sz w:val="20"/>
          <w:szCs w:val="20"/>
          <w:rtl/>
        </w:rPr>
        <w:t xml:space="preserve">شده است که بعدا در اختیار مدیر پلتفرم قرار خواهد گرفت. </w:t>
      </w:r>
    </w:p>
    <w:p w14:paraId="4EDAA003" w14:textId="1ACCAFDC" w:rsidR="00FC54BE" w:rsidRDefault="00FC54B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B453F8" w:rsidRPr="00E30CA0" w:rsidRDefault="00B453F8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B453F8" w:rsidRPr="00E30CA0" w:rsidRDefault="00B453F8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B32"/>
    <w:multiLevelType w:val="hybridMultilevel"/>
    <w:tmpl w:val="B6F2197A"/>
    <w:lvl w:ilvl="0" w:tplc="F1723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523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AF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C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A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1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65ACB"/>
    <w:multiLevelType w:val="hybridMultilevel"/>
    <w:tmpl w:val="CEA2946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91035"/>
    <w:multiLevelType w:val="hybridMultilevel"/>
    <w:tmpl w:val="E04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1F006E08"/>
    <w:multiLevelType w:val="hybridMultilevel"/>
    <w:tmpl w:val="D1AA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C5E4D"/>
    <w:multiLevelType w:val="hybridMultilevel"/>
    <w:tmpl w:val="DC564C1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9B672D9"/>
    <w:multiLevelType w:val="hybridMultilevel"/>
    <w:tmpl w:val="7D6AD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E325D27"/>
    <w:multiLevelType w:val="hybridMultilevel"/>
    <w:tmpl w:val="C09E0DF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383461E1"/>
    <w:multiLevelType w:val="hybridMultilevel"/>
    <w:tmpl w:val="E766D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40C514D"/>
    <w:multiLevelType w:val="hybridMultilevel"/>
    <w:tmpl w:val="A40282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37397"/>
    <w:multiLevelType w:val="hybridMultilevel"/>
    <w:tmpl w:val="47FC018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B5057"/>
    <w:multiLevelType w:val="hybridMultilevel"/>
    <w:tmpl w:val="D8A84A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8050E8D"/>
    <w:multiLevelType w:val="hybridMultilevel"/>
    <w:tmpl w:val="7D6ADB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90A1DC0"/>
    <w:multiLevelType w:val="hybridMultilevel"/>
    <w:tmpl w:val="02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873BC"/>
    <w:multiLevelType w:val="hybridMultilevel"/>
    <w:tmpl w:val="A7840F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72EF4"/>
    <w:multiLevelType w:val="hybridMultilevel"/>
    <w:tmpl w:val="F57AFC74"/>
    <w:lvl w:ilvl="0" w:tplc="B1A4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2E4B6">
      <w:start w:val="48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C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2B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C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C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E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EA10DF"/>
    <w:multiLevelType w:val="hybridMultilevel"/>
    <w:tmpl w:val="BC20B0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7">
    <w:nsid w:val="72B678A1"/>
    <w:multiLevelType w:val="hybridMultilevel"/>
    <w:tmpl w:val="7FE041F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EE60F6"/>
    <w:multiLevelType w:val="hybridMultilevel"/>
    <w:tmpl w:val="A836B8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1"/>
  </w:num>
  <w:num w:numId="4">
    <w:abstractNumId w:val="4"/>
  </w:num>
  <w:num w:numId="5">
    <w:abstractNumId w:val="3"/>
  </w:num>
  <w:num w:numId="6">
    <w:abstractNumId w:val="24"/>
  </w:num>
  <w:num w:numId="7">
    <w:abstractNumId w:val="26"/>
  </w:num>
  <w:num w:numId="8">
    <w:abstractNumId w:val="5"/>
  </w:num>
  <w:num w:numId="9">
    <w:abstractNumId w:val="10"/>
  </w:num>
  <w:num w:numId="10">
    <w:abstractNumId w:val="25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1"/>
  </w:num>
  <w:num w:numId="14">
    <w:abstractNumId w:val="15"/>
  </w:num>
  <w:num w:numId="15">
    <w:abstractNumId w:val="0"/>
  </w:num>
  <w:num w:numId="16">
    <w:abstractNumId w:val="22"/>
  </w:num>
  <w:num w:numId="17">
    <w:abstractNumId w:val="2"/>
  </w:num>
  <w:num w:numId="18">
    <w:abstractNumId w:val="16"/>
  </w:num>
  <w:num w:numId="19">
    <w:abstractNumId w:val="1"/>
  </w:num>
  <w:num w:numId="20">
    <w:abstractNumId w:val="12"/>
  </w:num>
  <w:num w:numId="21">
    <w:abstractNumId w:val="17"/>
  </w:num>
  <w:num w:numId="22">
    <w:abstractNumId w:val="24"/>
  </w:num>
  <w:num w:numId="23">
    <w:abstractNumId w:val="14"/>
  </w:num>
  <w:num w:numId="24">
    <w:abstractNumId w:val="9"/>
  </w:num>
  <w:num w:numId="25">
    <w:abstractNumId w:val="20"/>
  </w:num>
  <w:num w:numId="26">
    <w:abstractNumId w:val="8"/>
  </w:num>
  <w:num w:numId="27">
    <w:abstractNumId w:val="23"/>
  </w:num>
  <w:num w:numId="28">
    <w:abstractNumId w:val="24"/>
  </w:num>
  <w:num w:numId="29">
    <w:abstractNumId w:val="18"/>
  </w:num>
  <w:num w:numId="30">
    <w:abstractNumId w:val="19"/>
  </w:num>
  <w:num w:numId="31">
    <w:abstractNumId w:val="24"/>
  </w:num>
  <w:num w:numId="32">
    <w:abstractNumId w:val="24"/>
  </w:num>
  <w:num w:numId="33">
    <w:abstractNumId w:val="29"/>
  </w:num>
  <w:num w:numId="34">
    <w:abstractNumId w:val="27"/>
  </w:num>
  <w:num w:numId="35">
    <w:abstractNumId w:val="7"/>
  </w:num>
  <w:num w:numId="36">
    <w:abstractNumId w:val="6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1B46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006"/>
    <w:rsid w:val="00034C89"/>
    <w:rsid w:val="00036625"/>
    <w:rsid w:val="0003723F"/>
    <w:rsid w:val="00037514"/>
    <w:rsid w:val="00037639"/>
    <w:rsid w:val="00040563"/>
    <w:rsid w:val="00040B79"/>
    <w:rsid w:val="00040B9B"/>
    <w:rsid w:val="00042533"/>
    <w:rsid w:val="00042E18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0976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5FC3"/>
    <w:rsid w:val="00096030"/>
    <w:rsid w:val="00096421"/>
    <w:rsid w:val="00096F11"/>
    <w:rsid w:val="000973CE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589"/>
    <w:rsid w:val="000B56ED"/>
    <w:rsid w:val="000B5971"/>
    <w:rsid w:val="000B7771"/>
    <w:rsid w:val="000C061D"/>
    <w:rsid w:val="000C167C"/>
    <w:rsid w:val="000C2B57"/>
    <w:rsid w:val="000C3074"/>
    <w:rsid w:val="000C3B95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5F86"/>
    <w:rsid w:val="000D664F"/>
    <w:rsid w:val="000D77FA"/>
    <w:rsid w:val="000E0C0C"/>
    <w:rsid w:val="000E16F7"/>
    <w:rsid w:val="000E1AE8"/>
    <w:rsid w:val="000E57D4"/>
    <w:rsid w:val="000E71CE"/>
    <w:rsid w:val="000E7249"/>
    <w:rsid w:val="000E74C7"/>
    <w:rsid w:val="000F079D"/>
    <w:rsid w:val="000F12ED"/>
    <w:rsid w:val="000F175E"/>
    <w:rsid w:val="000F20A5"/>
    <w:rsid w:val="000F2140"/>
    <w:rsid w:val="000F3E5A"/>
    <w:rsid w:val="000F4800"/>
    <w:rsid w:val="000F5B35"/>
    <w:rsid w:val="000F69FF"/>
    <w:rsid w:val="000F79FC"/>
    <w:rsid w:val="00100DE0"/>
    <w:rsid w:val="00100DF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63E0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74E"/>
    <w:rsid w:val="001419CA"/>
    <w:rsid w:val="00141E96"/>
    <w:rsid w:val="00142B4E"/>
    <w:rsid w:val="00142FC5"/>
    <w:rsid w:val="00144300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6062"/>
    <w:rsid w:val="0016715E"/>
    <w:rsid w:val="00167C31"/>
    <w:rsid w:val="00171436"/>
    <w:rsid w:val="00171865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563"/>
    <w:rsid w:val="00183813"/>
    <w:rsid w:val="00184283"/>
    <w:rsid w:val="00186E53"/>
    <w:rsid w:val="00187658"/>
    <w:rsid w:val="00190FFE"/>
    <w:rsid w:val="00191749"/>
    <w:rsid w:val="00193811"/>
    <w:rsid w:val="00193D65"/>
    <w:rsid w:val="00194244"/>
    <w:rsid w:val="00194C00"/>
    <w:rsid w:val="0019517C"/>
    <w:rsid w:val="001952E7"/>
    <w:rsid w:val="00195303"/>
    <w:rsid w:val="001A041A"/>
    <w:rsid w:val="001A1FAC"/>
    <w:rsid w:val="001A2B3B"/>
    <w:rsid w:val="001A2B69"/>
    <w:rsid w:val="001A4276"/>
    <w:rsid w:val="001A428C"/>
    <w:rsid w:val="001A43CB"/>
    <w:rsid w:val="001A52FC"/>
    <w:rsid w:val="001A5C55"/>
    <w:rsid w:val="001A6071"/>
    <w:rsid w:val="001A79E5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E7A9A"/>
    <w:rsid w:val="001F04C9"/>
    <w:rsid w:val="001F33C4"/>
    <w:rsid w:val="001F4AAD"/>
    <w:rsid w:val="001F59DA"/>
    <w:rsid w:val="001F762D"/>
    <w:rsid w:val="001F7F01"/>
    <w:rsid w:val="002005AD"/>
    <w:rsid w:val="00200742"/>
    <w:rsid w:val="00200EAB"/>
    <w:rsid w:val="00201372"/>
    <w:rsid w:val="00202AEC"/>
    <w:rsid w:val="00203223"/>
    <w:rsid w:val="002035D6"/>
    <w:rsid w:val="00203A69"/>
    <w:rsid w:val="00204A4B"/>
    <w:rsid w:val="00205133"/>
    <w:rsid w:val="00206CE5"/>
    <w:rsid w:val="00207065"/>
    <w:rsid w:val="00207B07"/>
    <w:rsid w:val="002117D8"/>
    <w:rsid w:val="00211F3D"/>
    <w:rsid w:val="002126FB"/>
    <w:rsid w:val="0021343B"/>
    <w:rsid w:val="0021446A"/>
    <w:rsid w:val="002158EA"/>
    <w:rsid w:val="00215B00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78D8"/>
    <w:rsid w:val="0024072E"/>
    <w:rsid w:val="00241CC5"/>
    <w:rsid w:val="00241D0D"/>
    <w:rsid w:val="002425C0"/>
    <w:rsid w:val="0024279C"/>
    <w:rsid w:val="00242D08"/>
    <w:rsid w:val="0024359F"/>
    <w:rsid w:val="00245739"/>
    <w:rsid w:val="00246082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0F05"/>
    <w:rsid w:val="00283634"/>
    <w:rsid w:val="0028395A"/>
    <w:rsid w:val="00283EAA"/>
    <w:rsid w:val="0028467E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923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0114"/>
    <w:rsid w:val="003112EE"/>
    <w:rsid w:val="00311E2D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4E1"/>
    <w:rsid w:val="0032561F"/>
    <w:rsid w:val="00325699"/>
    <w:rsid w:val="00325B3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28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1942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2553"/>
    <w:rsid w:val="003A2CB5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24"/>
    <w:rsid w:val="003D0BEB"/>
    <w:rsid w:val="003D2207"/>
    <w:rsid w:val="003D233C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4F08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49E6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27A88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37CE0"/>
    <w:rsid w:val="00440298"/>
    <w:rsid w:val="00440687"/>
    <w:rsid w:val="004406AA"/>
    <w:rsid w:val="00441F36"/>
    <w:rsid w:val="004420BD"/>
    <w:rsid w:val="004435A6"/>
    <w:rsid w:val="0044422F"/>
    <w:rsid w:val="004447B0"/>
    <w:rsid w:val="004447DC"/>
    <w:rsid w:val="00444EE3"/>
    <w:rsid w:val="0044502B"/>
    <w:rsid w:val="00445B0B"/>
    <w:rsid w:val="00445DE1"/>
    <w:rsid w:val="00445E9F"/>
    <w:rsid w:val="0044652B"/>
    <w:rsid w:val="00446DEB"/>
    <w:rsid w:val="00446DFA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001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9FA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3AA"/>
    <w:rsid w:val="00503520"/>
    <w:rsid w:val="005037FC"/>
    <w:rsid w:val="00504478"/>
    <w:rsid w:val="00506183"/>
    <w:rsid w:val="005103D2"/>
    <w:rsid w:val="005112A9"/>
    <w:rsid w:val="005117B7"/>
    <w:rsid w:val="00511920"/>
    <w:rsid w:val="005139FD"/>
    <w:rsid w:val="00514005"/>
    <w:rsid w:val="00516268"/>
    <w:rsid w:val="0052278C"/>
    <w:rsid w:val="00523172"/>
    <w:rsid w:val="005237FF"/>
    <w:rsid w:val="0052394F"/>
    <w:rsid w:val="005239E1"/>
    <w:rsid w:val="00523F9F"/>
    <w:rsid w:val="00524C97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B15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1C5A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2ED"/>
    <w:rsid w:val="005D050F"/>
    <w:rsid w:val="005D0D83"/>
    <w:rsid w:val="005D35FA"/>
    <w:rsid w:val="005D3E34"/>
    <w:rsid w:val="005D4FC3"/>
    <w:rsid w:val="005D5719"/>
    <w:rsid w:val="005D6180"/>
    <w:rsid w:val="005D62F5"/>
    <w:rsid w:val="005D6BC5"/>
    <w:rsid w:val="005D6FF9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3DDA"/>
    <w:rsid w:val="00614820"/>
    <w:rsid w:val="006166E9"/>
    <w:rsid w:val="0061698C"/>
    <w:rsid w:val="006179BA"/>
    <w:rsid w:val="00620A85"/>
    <w:rsid w:val="00621E6E"/>
    <w:rsid w:val="00626DC2"/>
    <w:rsid w:val="00627A46"/>
    <w:rsid w:val="00627D79"/>
    <w:rsid w:val="00627DF9"/>
    <w:rsid w:val="00630564"/>
    <w:rsid w:val="00630CB1"/>
    <w:rsid w:val="006311EF"/>
    <w:rsid w:val="006315B6"/>
    <w:rsid w:val="00632CD7"/>
    <w:rsid w:val="00632CE0"/>
    <w:rsid w:val="00633312"/>
    <w:rsid w:val="00635A22"/>
    <w:rsid w:val="00635FE0"/>
    <w:rsid w:val="00640F41"/>
    <w:rsid w:val="00641314"/>
    <w:rsid w:val="00642293"/>
    <w:rsid w:val="006428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3589"/>
    <w:rsid w:val="006838A8"/>
    <w:rsid w:val="0068499C"/>
    <w:rsid w:val="006857C5"/>
    <w:rsid w:val="00690BE3"/>
    <w:rsid w:val="00690CD0"/>
    <w:rsid w:val="006929D0"/>
    <w:rsid w:val="0069390B"/>
    <w:rsid w:val="006961C6"/>
    <w:rsid w:val="00697E58"/>
    <w:rsid w:val="006A04FB"/>
    <w:rsid w:val="006A0674"/>
    <w:rsid w:val="006A08C5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A75D7"/>
    <w:rsid w:val="006B09F2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C7D81"/>
    <w:rsid w:val="006D0EA4"/>
    <w:rsid w:val="006D3FEF"/>
    <w:rsid w:val="006D4A25"/>
    <w:rsid w:val="006D4AA4"/>
    <w:rsid w:val="006D726D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2467"/>
    <w:rsid w:val="006F2FAD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7C1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115"/>
    <w:rsid w:val="00723F0B"/>
    <w:rsid w:val="00724F69"/>
    <w:rsid w:val="00725AD9"/>
    <w:rsid w:val="00726AAF"/>
    <w:rsid w:val="00730EDE"/>
    <w:rsid w:val="00730EF6"/>
    <w:rsid w:val="007318B8"/>
    <w:rsid w:val="00731C3F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39B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8BF"/>
    <w:rsid w:val="00774BD8"/>
    <w:rsid w:val="007760E6"/>
    <w:rsid w:val="00777953"/>
    <w:rsid w:val="0078164D"/>
    <w:rsid w:val="00781BFA"/>
    <w:rsid w:val="00781DB1"/>
    <w:rsid w:val="00783614"/>
    <w:rsid w:val="00783F56"/>
    <w:rsid w:val="007843F9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2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7EE"/>
    <w:rsid w:val="007B599E"/>
    <w:rsid w:val="007B734C"/>
    <w:rsid w:val="007B7675"/>
    <w:rsid w:val="007C1173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35B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5BC"/>
    <w:rsid w:val="00816ECF"/>
    <w:rsid w:val="00820664"/>
    <w:rsid w:val="008214A4"/>
    <w:rsid w:val="008216C8"/>
    <w:rsid w:val="00824BD1"/>
    <w:rsid w:val="00824C12"/>
    <w:rsid w:val="00826031"/>
    <w:rsid w:val="0082611F"/>
    <w:rsid w:val="00826BC1"/>
    <w:rsid w:val="008309CC"/>
    <w:rsid w:val="00832104"/>
    <w:rsid w:val="00832BDE"/>
    <w:rsid w:val="00832DAD"/>
    <w:rsid w:val="00835D9A"/>
    <w:rsid w:val="0083619A"/>
    <w:rsid w:val="008379C6"/>
    <w:rsid w:val="0084080B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142"/>
    <w:rsid w:val="008719AA"/>
    <w:rsid w:val="00871FD6"/>
    <w:rsid w:val="008720AF"/>
    <w:rsid w:val="0087227C"/>
    <w:rsid w:val="0087456E"/>
    <w:rsid w:val="008749FE"/>
    <w:rsid w:val="00874ACA"/>
    <w:rsid w:val="0087562C"/>
    <w:rsid w:val="00875936"/>
    <w:rsid w:val="00877340"/>
    <w:rsid w:val="0087739B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649"/>
    <w:rsid w:val="0089076B"/>
    <w:rsid w:val="00890E25"/>
    <w:rsid w:val="008924CC"/>
    <w:rsid w:val="008939AB"/>
    <w:rsid w:val="00893CEE"/>
    <w:rsid w:val="00893E33"/>
    <w:rsid w:val="008950A5"/>
    <w:rsid w:val="00897180"/>
    <w:rsid w:val="00897318"/>
    <w:rsid w:val="008A0462"/>
    <w:rsid w:val="008A056F"/>
    <w:rsid w:val="008A18B7"/>
    <w:rsid w:val="008A1C12"/>
    <w:rsid w:val="008A1C1A"/>
    <w:rsid w:val="008A4D9F"/>
    <w:rsid w:val="008A4F22"/>
    <w:rsid w:val="008B11B4"/>
    <w:rsid w:val="008B1998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18BD"/>
    <w:rsid w:val="008C207B"/>
    <w:rsid w:val="008C270C"/>
    <w:rsid w:val="008C314E"/>
    <w:rsid w:val="008C34BC"/>
    <w:rsid w:val="008C3AC8"/>
    <w:rsid w:val="008C5020"/>
    <w:rsid w:val="008C638B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3E04"/>
    <w:rsid w:val="008F4078"/>
    <w:rsid w:val="008F4305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64C"/>
    <w:rsid w:val="00917A27"/>
    <w:rsid w:val="00917C74"/>
    <w:rsid w:val="00917F98"/>
    <w:rsid w:val="00921C7C"/>
    <w:rsid w:val="00922069"/>
    <w:rsid w:val="009221A1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19E"/>
    <w:rsid w:val="009324F8"/>
    <w:rsid w:val="009327DC"/>
    <w:rsid w:val="00932B13"/>
    <w:rsid w:val="00935D49"/>
    <w:rsid w:val="00936B26"/>
    <w:rsid w:val="00936DF8"/>
    <w:rsid w:val="00937383"/>
    <w:rsid w:val="009427AF"/>
    <w:rsid w:val="00942956"/>
    <w:rsid w:val="009432BA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1B7E"/>
    <w:rsid w:val="009625F5"/>
    <w:rsid w:val="00963236"/>
    <w:rsid w:val="00965CF6"/>
    <w:rsid w:val="0096656B"/>
    <w:rsid w:val="00967352"/>
    <w:rsid w:val="00967929"/>
    <w:rsid w:val="00967F23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7710E"/>
    <w:rsid w:val="0098244C"/>
    <w:rsid w:val="00982547"/>
    <w:rsid w:val="00983122"/>
    <w:rsid w:val="00983806"/>
    <w:rsid w:val="00985B46"/>
    <w:rsid w:val="00986636"/>
    <w:rsid w:val="00986B4C"/>
    <w:rsid w:val="009871F1"/>
    <w:rsid w:val="00987520"/>
    <w:rsid w:val="00990634"/>
    <w:rsid w:val="00990A23"/>
    <w:rsid w:val="00990A2C"/>
    <w:rsid w:val="009915DA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16ED"/>
    <w:rsid w:val="009C2535"/>
    <w:rsid w:val="009C2921"/>
    <w:rsid w:val="009C31D7"/>
    <w:rsid w:val="009C5549"/>
    <w:rsid w:val="009C6CD8"/>
    <w:rsid w:val="009C719F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A77"/>
    <w:rsid w:val="009E2DC9"/>
    <w:rsid w:val="009E396B"/>
    <w:rsid w:val="009E4260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47BF"/>
    <w:rsid w:val="00A05806"/>
    <w:rsid w:val="00A10067"/>
    <w:rsid w:val="00A106BF"/>
    <w:rsid w:val="00A119B9"/>
    <w:rsid w:val="00A126BD"/>
    <w:rsid w:val="00A12B2D"/>
    <w:rsid w:val="00A13331"/>
    <w:rsid w:val="00A1419E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32D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A5E"/>
    <w:rsid w:val="00A55EC8"/>
    <w:rsid w:val="00A56F3F"/>
    <w:rsid w:val="00A57C62"/>
    <w:rsid w:val="00A61120"/>
    <w:rsid w:val="00A63DE8"/>
    <w:rsid w:val="00A649C2"/>
    <w:rsid w:val="00A65A51"/>
    <w:rsid w:val="00A705B7"/>
    <w:rsid w:val="00A70BF5"/>
    <w:rsid w:val="00A74039"/>
    <w:rsid w:val="00A74173"/>
    <w:rsid w:val="00A74DC6"/>
    <w:rsid w:val="00A7625A"/>
    <w:rsid w:val="00A771BD"/>
    <w:rsid w:val="00A77A27"/>
    <w:rsid w:val="00A81620"/>
    <w:rsid w:val="00A8288D"/>
    <w:rsid w:val="00A8304F"/>
    <w:rsid w:val="00A83E35"/>
    <w:rsid w:val="00A84D9F"/>
    <w:rsid w:val="00A85D3F"/>
    <w:rsid w:val="00A87930"/>
    <w:rsid w:val="00A9123E"/>
    <w:rsid w:val="00A91454"/>
    <w:rsid w:val="00A9164B"/>
    <w:rsid w:val="00A92DDC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7CE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B7C0C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841"/>
    <w:rsid w:val="00AF1BD3"/>
    <w:rsid w:val="00AF2A2B"/>
    <w:rsid w:val="00AF349B"/>
    <w:rsid w:val="00AF3515"/>
    <w:rsid w:val="00AF6E92"/>
    <w:rsid w:val="00AF6F37"/>
    <w:rsid w:val="00AF78D0"/>
    <w:rsid w:val="00B004A1"/>
    <w:rsid w:val="00B022BF"/>
    <w:rsid w:val="00B025BC"/>
    <w:rsid w:val="00B031DD"/>
    <w:rsid w:val="00B0362D"/>
    <w:rsid w:val="00B0486B"/>
    <w:rsid w:val="00B07B88"/>
    <w:rsid w:val="00B07BC3"/>
    <w:rsid w:val="00B10A5A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B1B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36A29"/>
    <w:rsid w:val="00B40F30"/>
    <w:rsid w:val="00B43599"/>
    <w:rsid w:val="00B453F8"/>
    <w:rsid w:val="00B45AAC"/>
    <w:rsid w:val="00B46212"/>
    <w:rsid w:val="00B46ED3"/>
    <w:rsid w:val="00B470AB"/>
    <w:rsid w:val="00B47372"/>
    <w:rsid w:val="00B5156F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6BB"/>
    <w:rsid w:val="00B617A1"/>
    <w:rsid w:val="00B65C5F"/>
    <w:rsid w:val="00B65D4C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87513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29A"/>
    <w:rsid w:val="00BA0BB7"/>
    <w:rsid w:val="00BA11CC"/>
    <w:rsid w:val="00BA13A3"/>
    <w:rsid w:val="00BA1938"/>
    <w:rsid w:val="00BA25F5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C7F9F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3DDF"/>
    <w:rsid w:val="00BF66A3"/>
    <w:rsid w:val="00BF68F1"/>
    <w:rsid w:val="00BF6EC8"/>
    <w:rsid w:val="00C010A7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1733"/>
    <w:rsid w:val="00C13896"/>
    <w:rsid w:val="00C13DB4"/>
    <w:rsid w:val="00C13FD0"/>
    <w:rsid w:val="00C1440D"/>
    <w:rsid w:val="00C16821"/>
    <w:rsid w:val="00C171B4"/>
    <w:rsid w:val="00C17490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687A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20"/>
    <w:rsid w:val="00C553AE"/>
    <w:rsid w:val="00C55EAA"/>
    <w:rsid w:val="00C5694C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2337"/>
    <w:rsid w:val="00C74D30"/>
    <w:rsid w:val="00C755C2"/>
    <w:rsid w:val="00C767DB"/>
    <w:rsid w:val="00C76ACF"/>
    <w:rsid w:val="00C76BB3"/>
    <w:rsid w:val="00C813A4"/>
    <w:rsid w:val="00C81DF5"/>
    <w:rsid w:val="00C826E5"/>
    <w:rsid w:val="00C829CC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2E5"/>
    <w:rsid w:val="00C92C90"/>
    <w:rsid w:val="00C9310C"/>
    <w:rsid w:val="00C94A42"/>
    <w:rsid w:val="00C95531"/>
    <w:rsid w:val="00C9606C"/>
    <w:rsid w:val="00C97DD3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2E2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B7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F28"/>
    <w:rsid w:val="00D16407"/>
    <w:rsid w:val="00D16696"/>
    <w:rsid w:val="00D17657"/>
    <w:rsid w:val="00D17790"/>
    <w:rsid w:val="00D20D42"/>
    <w:rsid w:val="00D21B5C"/>
    <w:rsid w:val="00D2258B"/>
    <w:rsid w:val="00D23578"/>
    <w:rsid w:val="00D26789"/>
    <w:rsid w:val="00D30817"/>
    <w:rsid w:val="00D30A68"/>
    <w:rsid w:val="00D30C36"/>
    <w:rsid w:val="00D310C2"/>
    <w:rsid w:val="00D37945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4EC"/>
    <w:rsid w:val="00D62644"/>
    <w:rsid w:val="00D63AFE"/>
    <w:rsid w:val="00D66A0D"/>
    <w:rsid w:val="00D67552"/>
    <w:rsid w:val="00D67C1D"/>
    <w:rsid w:val="00D67E9E"/>
    <w:rsid w:val="00D730E0"/>
    <w:rsid w:val="00D73817"/>
    <w:rsid w:val="00D75F73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871DE"/>
    <w:rsid w:val="00D903FC"/>
    <w:rsid w:val="00D90FFF"/>
    <w:rsid w:val="00D91CD7"/>
    <w:rsid w:val="00D92316"/>
    <w:rsid w:val="00D93283"/>
    <w:rsid w:val="00D93447"/>
    <w:rsid w:val="00D9475E"/>
    <w:rsid w:val="00D94CAD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15B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B60B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1EF6"/>
    <w:rsid w:val="00DD3097"/>
    <w:rsid w:val="00DD3E5D"/>
    <w:rsid w:val="00DD43D3"/>
    <w:rsid w:val="00DD4CD4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1EFF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172E8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4EE"/>
    <w:rsid w:val="00E45784"/>
    <w:rsid w:val="00E45AB2"/>
    <w:rsid w:val="00E45DAC"/>
    <w:rsid w:val="00E4648C"/>
    <w:rsid w:val="00E46967"/>
    <w:rsid w:val="00E46FBB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639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0CD7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636E"/>
    <w:rsid w:val="00E87BF9"/>
    <w:rsid w:val="00E9043E"/>
    <w:rsid w:val="00E921AA"/>
    <w:rsid w:val="00E9259D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4C4F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1A"/>
    <w:rsid w:val="00EC3AEF"/>
    <w:rsid w:val="00EC3FF9"/>
    <w:rsid w:val="00EC401A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2BC1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293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273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5BE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3F21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5C03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6B3E"/>
    <w:rsid w:val="00F77E9E"/>
    <w:rsid w:val="00F77F66"/>
    <w:rsid w:val="00F80D3E"/>
    <w:rsid w:val="00F821DA"/>
    <w:rsid w:val="00F844B6"/>
    <w:rsid w:val="00F84DA3"/>
    <w:rsid w:val="00F84F14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559F"/>
    <w:rsid w:val="00F96136"/>
    <w:rsid w:val="00F96834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0897"/>
    <w:rsid w:val="00FB10D7"/>
    <w:rsid w:val="00FB16EB"/>
    <w:rsid w:val="00FB1BCE"/>
    <w:rsid w:val="00FB2F8A"/>
    <w:rsid w:val="00FB390D"/>
    <w:rsid w:val="00FB3FC2"/>
    <w:rsid w:val="00FB5351"/>
    <w:rsid w:val="00FB5628"/>
    <w:rsid w:val="00FB577B"/>
    <w:rsid w:val="00FB607B"/>
    <w:rsid w:val="00FB7C76"/>
    <w:rsid w:val="00FC060D"/>
    <w:rsid w:val="00FC35B9"/>
    <w:rsid w:val="00FC396E"/>
    <w:rsid w:val="00FC54B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6BF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58774259-915E-48B1-81EF-4FC59810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6E"/>
    <w:pPr>
      <w:bidi/>
    </w:pPr>
    <w:rPr>
      <w:rFonts w:ascii="Times New Roman" w:eastAsia="Times New Roman" w:hAnsi="Times New Roman" w:cs="B Zar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sz w:val="24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572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6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5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486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54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88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6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22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697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22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616BE48-8F12-45B3-A285-66E8DC01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1168</Words>
  <Characters>6663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Bahador Bakhshi</dc:creator>
  <cp:lastModifiedBy>Windows User</cp:lastModifiedBy>
  <cp:revision>28</cp:revision>
  <cp:lastPrinted>2018-04-09T19:10:00Z</cp:lastPrinted>
  <dcterms:created xsi:type="dcterms:W3CDTF">2018-02-10T12:28:00Z</dcterms:created>
  <dcterms:modified xsi:type="dcterms:W3CDTF">2018-04-09T19:11:00Z</dcterms:modified>
</cp:coreProperties>
</file>